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03F" w:rsidRPr="0090103F" w:rsidRDefault="0090103F" w:rsidP="0090103F">
      <w:pPr>
        <w:shd w:val="clear" w:color="auto" w:fill="FFFFFF"/>
        <w:spacing w:after="0" w:line="288" w:lineRule="atLeast"/>
        <w:outlineLvl w:val="3"/>
        <w:rPr>
          <w:rFonts w:ascii="Arial" w:eastAsia="Times New Roman" w:hAnsi="Arial" w:cs="Arial"/>
          <w:color w:val="3A3A3A"/>
          <w:sz w:val="29"/>
          <w:szCs w:val="29"/>
          <w:lang w:eastAsia="en-IN"/>
        </w:rPr>
      </w:pPr>
      <w:r w:rsidRPr="0090103F">
        <w:rPr>
          <w:rFonts w:ascii="Arial" w:eastAsia="Times New Roman" w:hAnsi="Arial" w:cs="Arial"/>
          <w:color w:val="FF6600"/>
          <w:sz w:val="29"/>
          <w:szCs w:val="29"/>
          <w:bdr w:val="none" w:sz="0" w:space="0" w:color="auto" w:frame="1"/>
          <w:lang w:eastAsia="en-IN"/>
        </w:rPr>
        <w:t>Installation of Ansible using YUM</w:t>
      </w:r>
    </w:p>
    <w:p w:rsidR="0090103F" w:rsidRPr="0090103F" w:rsidRDefault="0090103F" w:rsidP="0090103F">
      <w:pPr>
        <w:shd w:val="clear" w:color="auto" w:fill="FFFFFF"/>
        <w:spacing w:after="336" w:line="240" w:lineRule="auto"/>
        <w:rPr>
          <w:rFonts w:ascii="Arial" w:eastAsia="Times New Roman" w:hAnsi="Arial" w:cs="Arial"/>
          <w:color w:val="3A3A3A"/>
          <w:sz w:val="23"/>
          <w:szCs w:val="23"/>
          <w:lang w:eastAsia="en-IN"/>
        </w:rPr>
      </w:pPr>
      <w:r w:rsidRPr="0090103F">
        <w:rPr>
          <w:rFonts w:ascii="Arial" w:eastAsia="Times New Roman" w:hAnsi="Arial" w:cs="Arial"/>
          <w:color w:val="3A3A3A"/>
          <w:sz w:val="23"/>
          <w:szCs w:val="23"/>
          <w:lang w:eastAsia="en-IN"/>
        </w:rPr>
        <w:t>As mentioned before I will be using one control machine and a target machine. To start with installation, perform the steps as shown below in both the machines.</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3A3A3A"/>
          <w:sz w:val="23"/>
          <w:lang w:eastAsia="en-IN"/>
        </w:rPr>
        <w:t>a)</w:t>
      </w:r>
      <w:r w:rsidRPr="0090103F">
        <w:rPr>
          <w:rFonts w:ascii="Arial" w:eastAsia="Times New Roman" w:hAnsi="Arial" w:cs="Arial"/>
          <w:color w:val="3A3A3A"/>
          <w:sz w:val="23"/>
          <w:szCs w:val="23"/>
          <w:lang w:eastAsia="en-IN"/>
        </w:rPr>
        <w:t> Create a common id on both the machines, for </w:t>
      </w:r>
      <w:r w:rsidRPr="0090103F">
        <w:rPr>
          <w:rFonts w:ascii="Arial" w:eastAsia="Times New Roman" w:hAnsi="Arial" w:cs="Arial"/>
          <w:b/>
          <w:bCs/>
          <w:color w:val="3A3A3A"/>
          <w:sz w:val="23"/>
          <w:u w:val="single"/>
          <w:lang w:eastAsia="en-IN"/>
        </w:rPr>
        <w:t>Example</w:t>
      </w:r>
      <w:r w:rsidRPr="0090103F">
        <w:rPr>
          <w:rFonts w:ascii="Arial" w:eastAsia="Times New Roman" w:hAnsi="Arial" w:cs="Arial"/>
          <w:color w:val="3A3A3A"/>
          <w:sz w:val="23"/>
          <w:szCs w:val="23"/>
          <w:lang w:eastAsia="en-IN"/>
        </w:rPr>
        <w:t>, </w:t>
      </w:r>
      <w:r w:rsidRPr="0090103F">
        <w:rPr>
          <w:rFonts w:ascii="Arial" w:eastAsia="Times New Roman" w:hAnsi="Arial" w:cs="Arial"/>
          <w:b/>
          <w:bCs/>
          <w:color w:val="3A3A3A"/>
          <w:sz w:val="23"/>
          <w:lang w:eastAsia="en-IN"/>
        </w:rPr>
        <w:t>ansible </w:t>
      </w:r>
      <w:r w:rsidRPr="0090103F">
        <w:rPr>
          <w:rFonts w:ascii="Arial" w:eastAsia="Times New Roman" w:hAnsi="Arial" w:cs="Arial"/>
          <w:color w:val="3A3A3A"/>
          <w:sz w:val="23"/>
          <w:szCs w:val="23"/>
          <w:lang w:eastAsia="en-IN"/>
        </w:rPr>
        <w:t>with SUDO privileges. This id will be used for communicating across all the machines involved for automation of tasks.</w:t>
      </w:r>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90103F">
        <w:rPr>
          <w:rFonts w:ascii="inherit" w:eastAsia="Times New Roman" w:hAnsi="inherit" w:cs="Courier New"/>
          <w:b/>
          <w:bCs/>
          <w:color w:val="3A3A3A"/>
          <w:sz w:val="23"/>
          <w:lang w:eastAsia="en-IN"/>
        </w:rPr>
        <w:t># useradd ansible</w:t>
      </w:r>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90103F">
        <w:rPr>
          <w:rFonts w:ascii="inherit" w:eastAsia="Times New Roman" w:hAnsi="inherit" w:cs="Courier New"/>
          <w:b/>
          <w:bCs/>
          <w:color w:val="3A3A3A"/>
          <w:sz w:val="23"/>
          <w:lang w:eastAsia="en-IN"/>
        </w:rPr>
        <w:t># passwd ansible</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3A3A3A"/>
          <w:sz w:val="23"/>
          <w:lang w:eastAsia="en-IN"/>
        </w:rPr>
        <w:t>b)</w:t>
      </w:r>
      <w:r w:rsidRPr="0090103F">
        <w:rPr>
          <w:rFonts w:ascii="Arial" w:eastAsia="Times New Roman" w:hAnsi="Arial" w:cs="Arial"/>
          <w:color w:val="3A3A3A"/>
          <w:sz w:val="23"/>
          <w:szCs w:val="23"/>
          <w:lang w:eastAsia="en-IN"/>
        </w:rPr>
        <w:t> Edit the</w:t>
      </w:r>
      <w:r w:rsidRPr="0090103F">
        <w:rPr>
          <w:rFonts w:ascii="Arial" w:eastAsia="Times New Roman" w:hAnsi="Arial" w:cs="Arial"/>
          <w:b/>
          <w:bCs/>
          <w:color w:val="3A3A3A"/>
          <w:sz w:val="23"/>
          <w:lang w:eastAsia="en-IN"/>
        </w:rPr>
        <w:t> /etc/ssh/sshd_config </w:t>
      </w:r>
      <w:r w:rsidRPr="0090103F">
        <w:rPr>
          <w:rFonts w:ascii="Arial" w:eastAsia="Times New Roman" w:hAnsi="Arial" w:cs="Arial"/>
          <w:color w:val="3A3A3A"/>
          <w:sz w:val="23"/>
          <w:szCs w:val="23"/>
          <w:lang w:eastAsia="en-IN"/>
        </w:rPr>
        <w:t>file on the </w:t>
      </w:r>
      <w:r w:rsidRPr="0090103F">
        <w:rPr>
          <w:rFonts w:ascii="Arial" w:eastAsia="Times New Roman" w:hAnsi="Arial" w:cs="Arial"/>
          <w:b/>
          <w:bCs/>
          <w:color w:val="3A3A3A"/>
          <w:sz w:val="23"/>
          <w:lang w:eastAsia="en-IN"/>
        </w:rPr>
        <w:t>control machine</w:t>
      </w:r>
      <w:r w:rsidRPr="0090103F">
        <w:rPr>
          <w:rFonts w:ascii="Arial" w:eastAsia="Times New Roman" w:hAnsi="Arial" w:cs="Arial"/>
          <w:color w:val="3A3A3A"/>
          <w:sz w:val="23"/>
          <w:szCs w:val="23"/>
          <w:lang w:eastAsia="en-IN"/>
        </w:rPr>
        <w:t> and uncomment out the lines for</w:t>
      </w:r>
      <w:r w:rsidRPr="0090103F">
        <w:rPr>
          <w:rFonts w:ascii="Arial" w:eastAsia="Times New Roman" w:hAnsi="Arial" w:cs="Arial"/>
          <w:b/>
          <w:bCs/>
          <w:color w:val="3A3A3A"/>
          <w:sz w:val="23"/>
          <w:lang w:eastAsia="en-IN"/>
        </w:rPr>
        <w:t>PasswordAuthentication and PermitRootLogin</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2900796" cy="1914525"/>
            <wp:effectExtent l="19050" t="0" r="0" b="0"/>
            <wp:docPr id="1" name="Picture 1" descr="2.Edit the sshd_config fil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Edit the sshd_config file">
                      <a:hlinkClick r:id="rId5"/>
                    </pic:cNvPr>
                    <pic:cNvPicPr>
                      <a:picLocks noChangeAspect="1" noChangeArrowheads="1"/>
                    </pic:cNvPicPr>
                  </pic:nvPicPr>
                  <pic:blipFill>
                    <a:blip r:embed="rId6"/>
                    <a:srcRect/>
                    <a:stretch>
                      <a:fillRect/>
                    </a:stretch>
                  </pic:blipFill>
                  <pic:spPr bwMode="auto">
                    <a:xfrm>
                      <a:off x="0" y="0"/>
                      <a:ext cx="2900796" cy="1914525"/>
                    </a:xfrm>
                    <a:prstGeom prst="rect">
                      <a:avLst/>
                    </a:prstGeom>
                    <a:noFill/>
                    <a:ln w="9525">
                      <a:noFill/>
                      <a:miter lim="800000"/>
                      <a:headEnd/>
                      <a:tailEnd/>
                    </a:ln>
                  </pic:spPr>
                </pic:pic>
              </a:graphicData>
            </a:graphic>
          </wp:inline>
        </w:drawing>
      </w:r>
      <w:r>
        <w:rPr>
          <w:rFonts w:ascii="Arial" w:eastAsia="Times New Roman" w:hAnsi="Arial" w:cs="Arial"/>
          <w:noProof/>
          <w:color w:val="A53E33"/>
          <w:sz w:val="23"/>
          <w:szCs w:val="23"/>
          <w:bdr w:val="none" w:sz="0" w:space="0" w:color="auto" w:frame="1"/>
          <w:lang w:eastAsia="en-IN"/>
        </w:rPr>
        <w:drawing>
          <wp:inline distT="0" distB="0" distL="0" distR="0">
            <wp:extent cx="3289536" cy="2066925"/>
            <wp:effectExtent l="19050" t="0" r="6114" b="0"/>
            <wp:docPr id="37" name="Picture 2" descr="3.Edit config fi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Edit config file">
                      <a:hlinkClick r:id="rId7"/>
                    </pic:cNvPr>
                    <pic:cNvPicPr>
                      <a:picLocks noChangeAspect="1" noChangeArrowheads="1"/>
                    </pic:cNvPicPr>
                  </pic:nvPicPr>
                  <pic:blipFill>
                    <a:blip r:embed="rId8"/>
                    <a:srcRect/>
                    <a:stretch>
                      <a:fillRect/>
                    </a:stretch>
                  </pic:blipFill>
                  <pic:spPr bwMode="auto">
                    <a:xfrm>
                      <a:off x="0" y="0"/>
                      <a:ext cx="3289536" cy="20669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color w:val="3A3A3A"/>
          <w:sz w:val="23"/>
          <w:szCs w:val="23"/>
          <w:lang w:eastAsia="en-IN"/>
        </w:rPr>
        <w:t>Perform the above steps on both the machines. Once completed, restart the </w:t>
      </w:r>
      <w:r w:rsidRPr="0090103F">
        <w:rPr>
          <w:rFonts w:ascii="Arial" w:eastAsia="Times New Roman" w:hAnsi="Arial" w:cs="Arial"/>
          <w:b/>
          <w:bCs/>
          <w:color w:val="3A3A3A"/>
          <w:sz w:val="23"/>
          <w:lang w:eastAsia="en-IN"/>
        </w:rPr>
        <w:t>sshd</w:t>
      </w:r>
      <w:r w:rsidRPr="0090103F">
        <w:rPr>
          <w:rFonts w:ascii="Arial" w:eastAsia="Times New Roman" w:hAnsi="Arial" w:cs="Arial"/>
          <w:color w:val="3A3A3A"/>
          <w:sz w:val="23"/>
          <w:szCs w:val="23"/>
          <w:lang w:eastAsia="en-IN"/>
        </w:rPr>
        <w:t> service on both the machines.</w:t>
      </w:r>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lang w:eastAsia="en-IN"/>
        </w:rPr>
      </w:pPr>
      <w:r w:rsidRPr="0090103F">
        <w:rPr>
          <w:rFonts w:ascii="inherit" w:eastAsia="Times New Roman" w:hAnsi="inherit" w:cs="Courier New"/>
          <w:b/>
          <w:bCs/>
          <w:color w:val="3A3A3A"/>
          <w:sz w:val="23"/>
          <w:lang w:eastAsia="en-IN"/>
        </w:rPr>
        <w:t># systemctl restart sshd</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3A3A3A"/>
          <w:sz w:val="23"/>
          <w:lang w:eastAsia="en-IN"/>
        </w:rPr>
        <w:t>c)</w:t>
      </w:r>
      <w:r w:rsidRPr="0090103F">
        <w:rPr>
          <w:rFonts w:ascii="Arial" w:eastAsia="Times New Roman" w:hAnsi="Arial" w:cs="Arial"/>
          <w:color w:val="3A3A3A"/>
          <w:sz w:val="23"/>
          <w:szCs w:val="23"/>
          <w:lang w:eastAsia="en-IN"/>
        </w:rPr>
        <w:t> For complete automation of tasks, we will need passwordless SSH authentication else the whole process will not be used if you have to key in the password every time.</w:t>
      </w:r>
    </w:p>
    <w:p w:rsidR="0090103F" w:rsidRPr="0090103F" w:rsidRDefault="0090103F" w:rsidP="0090103F">
      <w:pPr>
        <w:shd w:val="clear" w:color="auto" w:fill="FFFFFF"/>
        <w:spacing w:after="336" w:line="240" w:lineRule="auto"/>
        <w:rPr>
          <w:rFonts w:ascii="Arial" w:eastAsia="Times New Roman" w:hAnsi="Arial" w:cs="Arial"/>
          <w:color w:val="3A3A3A"/>
          <w:sz w:val="23"/>
          <w:szCs w:val="23"/>
          <w:lang w:eastAsia="en-IN"/>
        </w:rPr>
      </w:pPr>
      <w:r w:rsidRPr="0090103F">
        <w:rPr>
          <w:rFonts w:ascii="Arial" w:eastAsia="Times New Roman" w:hAnsi="Arial" w:cs="Arial"/>
          <w:color w:val="3A3A3A"/>
          <w:sz w:val="23"/>
          <w:szCs w:val="23"/>
          <w:lang w:eastAsia="en-IN"/>
        </w:rPr>
        <w:t>So post the changes done above if we run the command ssh &lt;target machine&gt; and ssh &lt;control machine&gt; we will need to key in the password every time which is not the right procedure to execute Ansible tasks.</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3A3A3A"/>
          <w:sz w:val="23"/>
          <w:lang w:eastAsia="en-IN"/>
        </w:rPr>
        <w:t>d)</w:t>
      </w:r>
      <w:r w:rsidRPr="0090103F">
        <w:rPr>
          <w:rFonts w:ascii="Arial" w:eastAsia="Times New Roman" w:hAnsi="Arial" w:cs="Arial"/>
          <w:color w:val="3A3A3A"/>
          <w:sz w:val="23"/>
          <w:szCs w:val="23"/>
          <w:lang w:eastAsia="en-IN"/>
        </w:rPr>
        <w:t> To enable passwordless authentication to perform the steps shown below. Firstly add the user </w:t>
      </w:r>
      <w:r w:rsidRPr="0090103F">
        <w:rPr>
          <w:rFonts w:ascii="Arial" w:eastAsia="Times New Roman" w:hAnsi="Arial" w:cs="Arial"/>
          <w:b/>
          <w:bCs/>
          <w:color w:val="3A3A3A"/>
          <w:sz w:val="23"/>
          <w:lang w:eastAsia="en-IN"/>
        </w:rPr>
        <w:t>ansible </w:t>
      </w:r>
      <w:r w:rsidRPr="0090103F">
        <w:rPr>
          <w:rFonts w:ascii="Arial" w:eastAsia="Times New Roman" w:hAnsi="Arial" w:cs="Arial"/>
          <w:color w:val="3A3A3A"/>
          <w:sz w:val="23"/>
          <w:szCs w:val="23"/>
          <w:lang w:eastAsia="en-IN"/>
        </w:rPr>
        <w:t>to the </w:t>
      </w:r>
      <w:r w:rsidRPr="0090103F">
        <w:rPr>
          <w:rFonts w:ascii="Arial" w:eastAsia="Times New Roman" w:hAnsi="Arial" w:cs="Arial"/>
          <w:b/>
          <w:bCs/>
          <w:color w:val="3A3A3A"/>
          <w:sz w:val="23"/>
          <w:lang w:eastAsia="en-IN"/>
        </w:rPr>
        <w:t>/etc/sudoers</w:t>
      </w:r>
      <w:r w:rsidRPr="0090103F">
        <w:rPr>
          <w:rFonts w:ascii="Arial" w:eastAsia="Times New Roman" w:hAnsi="Arial" w:cs="Arial"/>
          <w:color w:val="3A3A3A"/>
          <w:sz w:val="23"/>
          <w:szCs w:val="23"/>
          <w:lang w:eastAsia="en-IN"/>
        </w:rPr>
        <w:t> file on both the machines which will enable the user </w:t>
      </w:r>
      <w:r w:rsidRPr="0090103F">
        <w:rPr>
          <w:rFonts w:ascii="Arial" w:eastAsia="Times New Roman" w:hAnsi="Arial" w:cs="Arial"/>
          <w:b/>
          <w:bCs/>
          <w:color w:val="3A3A3A"/>
          <w:sz w:val="23"/>
          <w:lang w:eastAsia="en-IN"/>
        </w:rPr>
        <w:t>ansible </w:t>
      </w:r>
      <w:r w:rsidRPr="0090103F">
        <w:rPr>
          <w:rFonts w:ascii="Arial" w:eastAsia="Times New Roman" w:hAnsi="Arial" w:cs="Arial"/>
          <w:color w:val="3A3A3A"/>
          <w:sz w:val="23"/>
          <w:szCs w:val="23"/>
          <w:lang w:eastAsia="en-IN"/>
        </w:rPr>
        <w:t>to run any command which requires root privileges.</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lastRenderedPageBreak/>
        <w:drawing>
          <wp:inline distT="0" distB="0" distL="0" distR="0">
            <wp:extent cx="3244058" cy="2038350"/>
            <wp:effectExtent l="19050" t="0" r="0" b="0"/>
            <wp:docPr id="3" name="Picture 3" descr="4.add the user ansib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add the user ansible">
                      <a:hlinkClick r:id="rId9"/>
                    </pic:cNvPr>
                    <pic:cNvPicPr>
                      <a:picLocks noChangeAspect="1" noChangeArrowheads="1"/>
                    </pic:cNvPicPr>
                  </pic:nvPicPr>
                  <pic:blipFill>
                    <a:blip r:embed="rId10"/>
                    <a:srcRect/>
                    <a:stretch>
                      <a:fillRect/>
                    </a:stretch>
                  </pic:blipFill>
                  <pic:spPr bwMode="auto">
                    <a:xfrm>
                      <a:off x="0" y="0"/>
                      <a:ext cx="3244058" cy="203835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336" w:line="240" w:lineRule="auto"/>
        <w:rPr>
          <w:rFonts w:ascii="Arial" w:eastAsia="Times New Roman" w:hAnsi="Arial" w:cs="Arial"/>
          <w:color w:val="3A3A3A"/>
          <w:sz w:val="23"/>
          <w:szCs w:val="23"/>
          <w:lang w:eastAsia="en-IN"/>
        </w:rPr>
      </w:pPr>
      <w:r w:rsidRPr="0090103F">
        <w:rPr>
          <w:rFonts w:ascii="Arial" w:eastAsia="Times New Roman" w:hAnsi="Arial" w:cs="Arial"/>
          <w:color w:val="3A3A3A"/>
          <w:sz w:val="23"/>
          <w:szCs w:val="23"/>
          <w:lang w:eastAsia="en-IN"/>
        </w:rPr>
        <w:t>Save and exit the file after adding the user.</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3A3A3A"/>
          <w:sz w:val="23"/>
          <w:lang w:eastAsia="en-IN"/>
        </w:rPr>
        <w:t>e)</w:t>
      </w:r>
      <w:r w:rsidRPr="0090103F">
        <w:rPr>
          <w:rFonts w:ascii="Arial" w:eastAsia="Times New Roman" w:hAnsi="Arial" w:cs="Arial"/>
          <w:color w:val="3A3A3A"/>
          <w:sz w:val="23"/>
          <w:szCs w:val="23"/>
          <w:lang w:eastAsia="en-IN"/>
        </w:rPr>
        <w:t> Going forward we will use the user </w:t>
      </w:r>
      <w:r w:rsidRPr="0090103F">
        <w:rPr>
          <w:rFonts w:ascii="Arial" w:eastAsia="Times New Roman" w:hAnsi="Arial" w:cs="Arial"/>
          <w:b/>
          <w:bCs/>
          <w:color w:val="3A3A3A"/>
          <w:sz w:val="23"/>
          <w:lang w:eastAsia="en-IN"/>
        </w:rPr>
        <w:t>ansible </w:t>
      </w:r>
      <w:r w:rsidRPr="0090103F">
        <w:rPr>
          <w:rFonts w:ascii="Arial" w:eastAsia="Times New Roman" w:hAnsi="Arial" w:cs="Arial"/>
          <w:color w:val="3A3A3A"/>
          <w:sz w:val="23"/>
          <w:szCs w:val="23"/>
          <w:lang w:eastAsia="en-IN"/>
        </w:rPr>
        <w:t>to perform all the steps. So switch to the user </w:t>
      </w:r>
      <w:r w:rsidRPr="0090103F">
        <w:rPr>
          <w:rFonts w:ascii="Arial" w:eastAsia="Times New Roman" w:hAnsi="Arial" w:cs="Arial"/>
          <w:b/>
          <w:bCs/>
          <w:color w:val="3A3A3A"/>
          <w:sz w:val="23"/>
          <w:lang w:eastAsia="en-IN"/>
        </w:rPr>
        <w:t>ansible.</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FF6600"/>
          <w:sz w:val="23"/>
          <w:lang w:eastAsia="en-IN"/>
        </w:rPr>
        <w:t>Control Machine su – ansible AND Target Machine su – ansible</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561975"/>
            <wp:effectExtent l="19050" t="0" r="0" b="0"/>
            <wp:docPr id="4" name="Picture 4" descr="5.user ansibl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5.user ansible">
                      <a:hlinkClick r:id="rId11"/>
                    </pic:cNvPr>
                    <pic:cNvPicPr>
                      <a:picLocks noChangeAspect="1" noChangeArrowheads="1"/>
                    </pic:cNvPicPr>
                  </pic:nvPicPr>
                  <pic:blipFill>
                    <a:blip r:embed="rId12"/>
                    <a:srcRect/>
                    <a:stretch>
                      <a:fillRect/>
                    </a:stretch>
                  </pic:blipFill>
                  <pic:spPr bwMode="auto">
                    <a:xfrm>
                      <a:off x="0" y="0"/>
                      <a:ext cx="5715000" cy="56197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FF6600"/>
          <w:sz w:val="23"/>
          <w:lang w:eastAsia="en-IN"/>
        </w:rPr>
        <w:t>Control Machine ssh-keygen</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3178098" cy="2171700"/>
            <wp:effectExtent l="19050" t="0" r="3252" b="0"/>
            <wp:docPr id="5" name="Picture 5" descr="6.Control Machine-ssh-keygen">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Control Machine-ssh-keygen">
                      <a:hlinkClick r:id="rId13"/>
                    </pic:cNvPr>
                    <pic:cNvPicPr>
                      <a:picLocks noChangeAspect="1" noChangeArrowheads="1"/>
                    </pic:cNvPicPr>
                  </pic:nvPicPr>
                  <pic:blipFill>
                    <a:blip r:embed="rId14"/>
                    <a:srcRect/>
                    <a:stretch>
                      <a:fillRect/>
                    </a:stretch>
                  </pic:blipFill>
                  <pic:spPr bwMode="auto">
                    <a:xfrm>
                      <a:off x="0" y="0"/>
                      <a:ext cx="3178488" cy="2171966"/>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FF6600"/>
          <w:sz w:val="23"/>
          <w:lang w:eastAsia="en-IN"/>
        </w:rPr>
        <w:t>Target Machine ssh-keygen</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3686175" cy="2359152"/>
            <wp:effectExtent l="19050" t="0" r="9525" b="0"/>
            <wp:docPr id="6" name="Picture 6" descr="6.Target Machine -ssh-keyge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Target Machine -ssh-keygen">
                      <a:hlinkClick r:id="rId15"/>
                    </pic:cNvPr>
                    <pic:cNvPicPr>
                      <a:picLocks noChangeAspect="1" noChangeArrowheads="1"/>
                    </pic:cNvPicPr>
                  </pic:nvPicPr>
                  <pic:blipFill>
                    <a:blip r:embed="rId16"/>
                    <a:srcRect/>
                    <a:stretch>
                      <a:fillRect/>
                    </a:stretch>
                  </pic:blipFill>
                  <pic:spPr bwMode="auto">
                    <a:xfrm>
                      <a:off x="0" y="0"/>
                      <a:ext cx="3686175" cy="2359152"/>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336" w:line="240" w:lineRule="auto"/>
        <w:rPr>
          <w:rFonts w:ascii="Arial" w:eastAsia="Times New Roman" w:hAnsi="Arial" w:cs="Arial"/>
          <w:color w:val="3A3A3A"/>
          <w:sz w:val="23"/>
          <w:szCs w:val="23"/>
          <w:lang w:eastAsia="en-IN"/>
        </w:rPr>
      </w:pPr>
      <w:r w:rsidRPr="0090103F">
        <w:rPr>
          <w:rFonts w:ascii="Arial" w:eastAsia="Times New Roman" w:hAnsi="Arial" w:cs="Arial"/>
          <w:color w:val="3A3A3A"/>
          <w:sz w:val="23"/>
          <w:szCs w:val="23"/>
          <w:lang w:eastAsia="en-IN"/>
        </w:rPr>
        <w:t>Copy the ssh key to the target machine and vice versa.</w:t>
      </w:r>
    </w:p>
    <w:p w:rsidR="0090103F" w:rsidRPr="0090103F" w:rsidRDefault="0090103F" w:rsidP="0090103F">
      <w:pPr>
        <w:shd w:val="clear" w:color="auto" w:fill="FFFFFF"/>
        <w:spacing w:after="0" w:line="240" w:lineRule="auto"/>
        <w:rPr>
          <w:rFonts w:ascii="Arial" w:eastAsia="Times New Roman" w:hAnsi="Arial" w:cs="Arial"/>
          <w:color w:val="3A3A3A"/>
          <w:sz w:val="23"/>
          <w:szCs w:val="23"/>
          <w:lang w:eastAsia="en-IN"/>
        </w:rPr>
      </w:pPr>
      <w:r w:rsidRPr="0090103F">
        <w:rPr>
          <w:rFonts w:ascii="Arial" w:eastAsia="Times New Roman" w:hAnsi="Arial" w:cs="Arial"/>
          <w:b/>
          <w:bCs/>
          <w:color w:val="FF6600"/>
          <w:sz w:val="23"/>
          <w:lang w:eastAsia="en-IN"/>
        </w:rPr>
        <w:lastRenderedPageBreak/>
        <w:t>Control Machine ssh-copy-id &lt;IP-Address-Host-Machine&gt;</w:t>
      </w:r>
    </w:p>
    <w:p w:rsidR="0090103F" w:rsidRPr="0090103F" w:rsidRDefault="0090103F" w:rsidP="0090103F">
      <w:pPr>
        <w:shd w:val="clear" w:color="auto" w:fill="FFFFFF"/>
        <w:spacing w:after="0" w:line="240" w:lineRule="auto"/>
        <w:rPr>
          <w:ins w:id="0" w:author="Unknown"/>
          <w:rFonts w:ascii="Arial" w:eastAsia="Times New Roman" w:hAnsi="Arial" w:cs="Arial"/>
          <w:color w:val="3A3A3A"/>
          <w:sz w:val="23"/>
          <w:szCs w:val="23"/>
          <w:lang w:eastAsia="en-IN"/>
        </w:rPr>
      </w:pPr>
    </w:p>
    <w:p w:rsidR="0090103F" w:rsidRPr="0090103F" w:rsidRDefault="0090103F" w:rsidP="0090103F">
      <w:pPr>
        <w:shd w:val="clear" w:color="auto" w:fill="FFFFFF"/>
        <w:spacing w:after="0" w:line="240" w:lineRule="auto"/>
        <w:rPr>
          <w:ins w:id="1"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4042317" cy="2762250"/>
            <wp:effectExtent l="19050" t="0" r="0" b="0"/>
            <wp:docPr id="7" name="Picture 7" descr="7.Control Machine-ssh-copy-id">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7.Control Machine-ssh-copy-id">
                      <a:hlinkClick r:id="rId17"/>
                    </pic:cNvPr>
                    <pic:cNvPicPr>
                      <a:picLocks noChangeAspect="1" noChangeArrowheads="1"/>
                    </pic:cNvPicPr>
                  </pic:nvPicPr>
                  <pic:blipFill>
                    <a:blip r:embed="rId18"/>
                    <a:srcRect/>
                    <a:stretch>
                      <a:fillRect/>
                    </a:stretch>
                  </pic:blipFill>
                  <pic:spPr bwMode="auto">
                    <a:xfrm>
                      <a:off x="0" y="0"/>
                      <a:ext cx="4042317" cy="276225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2" w:author="Unknown"/>
          <w:rFonts w:ascii="Arial" w:eastAsia="Times New Roman" w:hAnsi="Arial" w:cs="Arial"/>
          <w:color w:val="3A3A3A"/>
          <w:sz w:val="23"/>
          <w:szCs w:val="23"/>
          <w:lang w:eastAsia="en-IN"/>
        </w:rPr>
      </w:pPr>
      <w:ins w:id="3" w:author="Unknown">
        <w:r w:rsidRPr="0090103F">
          <w:rPr>
            <w:rFonts w:ascii="Arial" w:eastAsia="Times New Roman" w:hAnsi="Arial" w:cs="Arial"/>
            <w:b/>
            <w:bCs/>
            <w:color w:val="FF6600"/>
            <w:sz w:val="23"/>
            <w:lang w:eastAsia="en-IN"/>
          </w:rPr>
          <w:t>Target Machine ssh-copy-id &lt;IP-Address-Control-Machine&gt;</w:t>
        </w:r>
      </w:ins>
    </w:p>
    <w:p w:rsidR="0090103F" w:rsidRPr="0090103F" w:rsidRDefault="0090103F" w:rsidP="0090103F">
      <w:pPr>
        <w:shd w:val="clear" w:color="auto" w:fill="FFFFFF"/>
        <w:spacing w:after="0" w:line="240" w:lineRule="auto"/>
        <w:rPr>
          <w:ins w:id="4"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4110000" cy="2609850"/>
            <wp:effectExtent l="19050" t="0" r="4800" b="0"/>
            <wp:docPr id="8" name="Picture 8" descr="7.Target Machine-ssh-copy-i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Target Machine-ssh-copy-id">
                      <a:hlinkClick r:id="rId19"/>
                    </pic:cNvPr>
                    <pic:cNvPicPr>
                      <a:picLocks noChangeAspect="1" noChangeArrowheads="1"/>
                    </pic:cNvPicPr>
                  </pic:nvPicPr>
                  <pic:blipFill>
                    <a:blip r:embed="rId20"/>
                    <a:srcRect/>
                    <a:stretch>
                      <a:fillRect/>
                    </a:stretch>
                  </pic:blipFill>
                  <pic:spPr bwMode="auto">
                    <a:xfrm>
                      <a:off x="0" y="0"/>
                      <a:ext cx="4110000" cy="260985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336" w:line="240" w:lineRule="auto"/>
        <w:rPr>
          <w:ins w:id="5" w:author="Unknown"/>
          <w:rFonts w:ascii="Arial" w:eastAsia="Times New Roman" w:hAnsi="Arial" w:cs="Arial"/>
          <w:color w:val="3A3A3A"/>
          <w:sz w:val="23"/>
          <w:szCs w:val="23"/>
          <w:lang w:eastAsia="en-IN"/>
        </w:rPr>
      </w:pPr>
      <w:ins w:id="6" w:author="Unknown">
        <w:r w:rsidRPr="0090103F">
          <w:rPr>
            <w:rFonts w:ascii="Arial" w:eastAsia="Times New Roman" w:hAnsi="Arial" w:cs="Arial"/>
            <w:color w:val="3A3A3A"/>
            <w:sz w:val="23"/>
            <w:szCs w:val="23"/>
            <w:lang w:eastAsia="en-IN"/>
          </w:rPr>
          <w:t>We are now able to log in without entering the password. After the check out of the ssh connectivity on both the machines and be logged in as ansible user.</w:t>
        </w:r>
      </w:ins>
    </w:p>
    <w:p w:rsidR="0090103F" w:rsidRPr="0090103F" w:rsidRDefault="0090103F" w:rsidP="0090103F">
      <w:pPr>
        <w:shd w:val="clear" w:color="auto" w:fill="FFFFFF"/>
        <w:spacing w:after="0" w:line="240" w:lineRule="auto"/>
        <w:rPr>
          <w:ins w:id="7" w:author="Unknown"/>
          <w:rFonts w:ascii="Arial" w:eastAsia="Times New Roman" w:hAnsi="Arial" w:cs="Arial"/>
          <w:color w:val="3A3A3A"/>
          <w:sz w:val="23"/>
          <w:szCs w:val="23"/>
          <w:lang w:eastAsia="en-IN"/>
        </w:rPr>
      </w:pPr>
      <w:ins w:id="8" w:author="Unknown">
        <w:r w:rsidRPr="0090103F">
          <w:rPr>
            <w:rFonts w:ascii="Arial" w:eastAsia="Times New Roman" w:hAnsi="Arial" w:cs="Arial"/>
            <w:b/>
            <w:bCs/>
            <w:color w:val="FF6600"/>
            <w:sz w:val="23"/>
            <w:lang w:eastAsia="en-IN"/>
          </w:rPr>
          <w:t>Control Machine: ssh ansible@&lt;IP-Address-Host-Machine</w:t>
        </w:r>
      </w:ins>
    </w:p>
    <w:p w:rsidR="0090103F" w:rsidRPr="0090103F" w:rsidRDefault="0090103F" w:rsidP="0090103F">
      <w:pPr>
        <w:shd w:val="clear" w:color="auto" w:fill="FFFFFF"/>
        <w:spacing w:after="0" w:line="240" w:lineRule="auto"/>
        <w:rPr>
          <w:ins w:id="9"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1038225"/>
            <wp:effectExtent l="19050" t="0" r="0" b="0"/>
            <wp:docPr id="9" name="Picture 9" descr="8.Control Machine- login without pwd">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Control Machine- login without pwd">
                      <a:hlinkClick r:id="rId21"/>
                    </pic:cNvPr>
                    <pic:cNvPicPr>
                      <a:picLocks noChangeAspect="1" noChangeArrowheads="1"/>
                    </pic:cNvPicPr>
                  </pic:nvPicPr>
                  <pic:blipFill>
                    <a:blip r:embed="rId22"/>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0" w:author="Unknown"/>
          <w:rFonts w:ascii="Arial" w:eastAsia="Times New Roman" w:hAnsi="Arial" w:cs="Arial"/>
          <w:color w:val="3A3A3A"/>
          <w:sz w:val="23"/>
          <w:szCs w:val="23"/>
          <w:lang w:eastAsia="en-IN"/>
        </w:rPr>
      </w:pPr>
      <w:ins w:id="11" w:author="Unknown">
        <w:r w:rsidRPr="0090103F">
          <w:rPr>
            <w:rFonts w:ascii="Arial" w:eastAsia="Times New Roman" w:hAnsi="Arial" w:cs="Arial"/>
            <w:b/>
            <w:bCs/>
            <w:color w:val="FF6600"/>
            <w:sz w:val="23"/>
            <w:lang w:eastAsia="en-IN"/>
          </w:rPr>
          <w:t>Target Machine: ssh ansible@&lt;IP-Address-Control-Machine&gt;</w:t>
        </w:r>
      </w:ins>
    </w:p>
    <w:p w:rsidR="0090103F" w:rsidRPr="0090103F" w:rsidRDefault="0090103F" w:rsidP="0090103F">
      <w:pPr>
        <w:shd w:val="clear" w:color="auto" w:fill="FFFFFF"/>
        <w:spacing w:after="0" w:line="240" w:lineRule="auto"/>
        <w:rPr>
          <w:ins w:id="12"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962025"/>
            <wp:effectExtent l="19050" t="0" r="0" b="0"/>
            <wp:docPr id="10" name="Picture 10" descr="8.Target machine- login without pwd">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Target machine- login without pwd">
                      <a:hlinkClick r:id="rId23"/>
                    </pic:cNvPr>
                    <pic:cNvPicPr>
                      <a:picLocks noChangeAspect="1" noChangeArrowheads="1"/>
                    </pic:cNvPicPr>
                  </pic:nvPicPr>
                  <pic:blipFill>
                    <a:blip r:embed="rId24"/>
                    <a:srcRect/>
                    <a:stretch>
                      <a:fillRect/>
                    </a:stretch>
                  </pic:blipFill>
                  <pic:spPr bwMode="auto">
                    <a:xfrm>
                      <a:off x="0" y="0"/>
                      <a:ext cx="5715000" cy="9620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3" w:author="Unknown"/>
          <w:rFonts w:ascii="Arial" w:eastAsia="Times New Roman" w:hAnsi="Arial" w:cs="Arial"/>
          <w:color w:val="3A3A3A"/>
          <w:sz w:val="23"/>
          <w:szCs w:val="23"/>
          <w:lang w:eastAsia="en-IN"/>
        </w:rPr>
      </w:pPr>
      <w:ins w:id="14" w:author="Unknown">
        <w:r w:rsidRPr="0090103F">
          <w:rPr>
            <w:rFonts w:ascii="Arial" w:eastAsia="Times New Roman" w:hAnsi="Arial" w:cs="Arial"/>
            <w:b/>
            <w:bCs/>
            <w:color w:val="3A3A3A"/>
            <w:sz w:val="23"/>
            <w:lang w:eastAsia="en-IN"/>
          </w:rPr>
          <w:lastRenderedPageBreak/>
          <w:t>f)</w:t>
        </w:r>
        <w:r w:rsidRPr="0090103F">
          <w:rPr>
            <w:rFonts w:ascii="Arial" w:eastAsia="Times New Roman" w:hAnsi="Arial" w:cs="Arial"/>
            <w:color w:val="3A3A3A"/>
            <w:sz w:val="23"/>
            <w:szCs w:val="23"/>
            <w:lang w:eastAsia="en-IN"/>
          </w:rPr>
          <w:t> Install wget if not installed on both the machines.</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 w:author="Unknown"/>
          <w:rFonts w:ascii="inherit" w:eastAsia="Times New Roman" w:hAnsi="inherit" w:cs="Courier New"/>
          <w:color w:val="3A3A3A"/>
          <w:sz w:val="23"/>
          <w:szCs w:val="23"/>
          <w:lang w:eastAsia="en-IN"/>
        </w:rPr>
      </w:pPr>
      <w:ins w:id="16" w:author="Unknown">
        <w:r w:rsidRPr="0090103F">
          <w:rPr>
            <w:rFonts w:ascii="inherit" w:eastAsia="Times New Roman" w:hAnsi="inherit" w:cs="Courier New"/>
            <w:b/>
            <w:bCs/>
            <w:color w:val="3A3A3A"/>
            <w:sz w:val="23"/>
            <w:lang w:eastAsia="en-IN"/>
          </w:rPr>
          <w:t>$ sudo yum install wget -y</w:t>
        </w:r>
      </w:ins>
    </w:p>
    <w:p w:rsidR="0090103F" w:rsidRDefault="0090103F" w:rsidP="0090103F">
      <w:pPr>
        <w:shd w:val="clear" w:color="auto" w:fill="FFFFFF"/>
        <w:spacing w:after="0" w:line="240" w:lineRule="auto"/>
        <w:rPr>
          <w:rFonts w:ascii="Arial" w:eastAsia="Times New Roman" w:hAnsi="Arial" w:cs="Arial"/>
          <w:b/>
          <w:bCs/>
          <w:color w:val="3A3A3A"/>
          <w:sz w:val="23"/>
          <w:lang w:eastAsia="en-IN"/>
        </w:rPr>
      </w:pPr>
    </w:p>
    <w:p w:rsidR="0090103F" w:rsidRDefault="0090103F" w:rsidP="0090103F">
      <w:pPr>
        <w:shd w:val="clear" w:color="auto" w:fill="FFFFFF"/>
        <w:spacing w:after="0" w:line="240" w:lineRule="auto"/>
        <w:rPr>
          <w:rFonts w:ascii="Arial" w:eastAsia="Times New Roman" w:hAnsi="Arial" w:cs="Arial"/>
          <w:b/>
          <w:bCs/>
          <w:color w:val="3A3A3A"/>
          <w:sz w:val="23"/>
          <w:lang w:eastAsia="en-IN"/>
        </w:rPr>
      </w:pPr>
    </w:p>
    <w:p w:rsidR="0090103F" w:rsidRDefault="0090103F" w:rsidP="0090103F">
      <w:pPr>
        <w:shd w:val="clear" w:color="auto" w:fill="FFFFFF"/>
        <w:spacing w:after="0" w:line="240" w:lineRule="auto"/>
        <w:rPr>
          <w:rFonts w:ascii="Arial" w:eastAsia="Times New Roman" w:hAnsi="Arial" w:cs="Arial"/>
          <w:b/>
          <w:bCs/>
          <w:color w:val="3A3A3A"/>
          <w:sz w:val="23"/>
          <w:lang w:eastAsia="en-IN"/>
        </w:rPr>
      </w:pPr>
    </w:p>
    <w:p w:rsidR="0090103F" w:rsidRPr="0090103F" w:rsidRDefault="0090103F" w:rsidP="0090103F">
      <w:pPr>
        <w:shd w:val="clear" w:color="auto" w:fill="FFFFFF"/>
        <w:spacing w:after="0" w:line="240" w:lineRule="auto"/>
        <w:rPr>
          <w:ins w:id="17" w:author="Unknown"/>
          <w:rFonts w:ascii="Arial" w:eastAsia="Times New Roman" w:hAnsi="Arial" w:cs="Arial"/>
          <w:color w:val="3A3A3A"/>
          <w:sz w:val="23"/>
          <w:szCs w:val="23"/>
          <w:lang w:eastAsia="en-IN"/>
        </w:rPr>
      </w:pPr>
      <w:ins w:id="18" w:author="Unknown">
        <w:r w:rsidRPr="0090103F">
          <w:rPr>
            <w:rFonts w:ascii="Arial" w:eastAsia="Times New Roman" w:hAnsi="Arial" w:cs="Arial"/>
            <w:b/>
            <w:bCs/>
            <w:color w:val="3A3A3A"/>
            <w:sz w:val="23"/>
            <w:lang w:eastAsia="en-IN"/>
          </w:rPr>
          <w:t>g)</w:t>
        </w:r>
        <w:r w:rsidRPr="0090103F">
          <w:rPr>
            <w:rFonts w:ascii="Arial" w:eastAsia="Times New Roman" w:hAnsi="Arial" w:cs="Arial"/>
            <w:color w:val="3A3A3A"/>
            <w:sz w:val="23"/>
            <w:szCs w:val="23"/>
            <w:lang w:eastAsia="en-IN"/>
          </w:rPr>
          <w:t> We can now install </w:t>
        </w:r>
        <w:r w:rsidRPr="0090103F">
          <w:rPr>
            <w:rFonts w:ascii="Arial" w:eastAsia="Times New Roman" w:hAnsi="Arial" w:cs="Arial"/>
            <w:b/>
            <w:bCs/>
            <w:color w:val="3A3A3A"/>
            <w:sz w:val="23"/>
            <w:lang w:eastAsia="en-IN"/>
          </w:rPr>
          <w:t>ansible</w:t>
        </w:r>
        <w:r w:rsidRPr="0090103F">
          <w:rPr>
            <w:rFonts w:ascii="Arial" w:eastAsia="Times New Roman" w:hAnsi="Arial" w:cs="Arial"/>
            <w:color w:val="3A3A3A"/>
            <w:sz w:val="23"/>
            <w:szCs w:val="23"/>
            <w:lang w:eastAsia="en-IN"/>
          </w:rPr>
          <w:t> </w:t>
        </w:r>
        <w:r w:rsidRPr="0090103F">
          <w:rPr>
            <w:rFonts w:ascii="Arial" w:eastAsia="Times New Roman" w:hAnsi="Arial" w:cs="Arial"/>
            <w:b/>
            <w:bCs/>
            <w:color w:val="3A3A3A"/>
            <w:sz w:val="23"/>
            <w:lang w:eastAsia="en-IN"/>
          </w:rPr>
          <w:t>on the Control machine only </w:t>
        </w:r>
        <w:r w:rsidRPr="0090103F">
          <w:rPr>
            <w:rFonts w:ascii="Arial" w:eastAsia="Times New Roman" w:hAnsi="Arial" w:cs="Arial"/>
            <w:color w:val="3A3A3A"/>
            <w:sz w:val="23"/>
            <w:szCs w:val="23"/>
            <w:lang w:eastAsia="en-IN"/>
          </w:rPr>
          <w:t>by enabling the EPEL repo from fedora which provides add-on software packages. Perform the following steps to install </w:t>
        </w:r>
        <w:r w:rsidRPr="0090103F">
          <w:rPr>
            <w:rFonts w:ascii="Arial" w:eastAsia="Times New Roman" w:hAnsi="Arial" w:cs="Arial"/>
            <w:b/>
            <w:bCs/>
            <w:color w:val="3A3A3A"/>
            <w:sz w:val="23"/>
            <w:lang w:eastAsia="en-IN"/>
          </w:rPr>
          <w:t>ANSIBLE.</w:t>
        </w:r>
      </w:ins>
    </w:p>
    <w:p w:rsidR="0090103F" w:rsidRPr="0090103F" w:rsidRDefault="0090103F" w:rsidP="0090103F">
      <w:pPr>
        <w:shd w:val="clear" w:color="auto" w:fill="FFFFFF"/>
        <w:spacing w:after="0" w:line="240" w:lineRule="auto"/>
        <w:rPr>
          <w:ins w:id="19" w:author="Unknown"/>
          <w:rFonts w:ascii="Arial" w:eastAsia="Times New Roman" w:hAnsi="Arial" w:cs="Arial"/>
          <w:color w:val="3A3A3A"/>
          <w:sz w:val="23"/>
          <w:szCs w:val="23"/>
          <w:lang w:eastAsia="en-IN"/>
        </w:rPr>
      </w:pPr>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 w:author="Unknown"/>
          <w:rFonts w:ascii="inherit" w:eastAsia="Times New Roman" w:hAnsi="inherit" w:cs="Courier New"/>
          <w:color w:val="3A3A3A"/>
          <w:sz w:val="23"/>
          <w:szCs w:val="23"/>
          <w:lang w:eastAsia="en-IN"/>
        </w:rPr>
      </w:pPr>
      <w:ins w:id="21" w:author="Unknown">
        <w:r w:rsidRPr="0090103F">
          <w:rPr>
            <w:rFonts w:ascii="inherit" w:eastAsia="Times New Roman" w:hAnsi="inherit" w:cs="Courier New"/>
            <w:b/>
            <w:bCs/>
            <w:color w:val="3A3A3A"/>
            <w:sz w:val="23"/>
            <w:lang w:eastAsia="en-IN"/>
          </w:rPr>
          <w:t xml:space="preserve">$ wget http://dl.fedoraproject.org/pub/epel/epel-release-latest-7.noarch.rpm </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2" w:author="Unknown"/>
          <w:rFonts w:ascii="inherit" w:eastAsia="Times New Roman" w:hAnsi="inherit" w:cs="Courier New"/>
          <w:color w:val="3A3A3A"/>
          <w:sz w:val="23"/>
          <w:szCs w:val="23"/>
          <w:lang w:eastAsia="en-IN"/>
        </w:rPr>
      </w:pPr>
      <w:ins w:id="23" w:author="Unknown">
        <w:r w:rsidRPr="0090103F">
          <w:rPr>
            <w:rFonts w:ascii="inherit" w:eastAsia="Times New Roman" w:hAnsi="inherit" w:cs="Courier New"/>
            <w:b/>
            <w:bCs/>
            <w:color w:val="3A3A3A"/>
            <w:sz w:val="23"/>
            <w:lang w:eastAsia="en-IN"/>
          </w:rPr>
          <w:t>$ sudo rpm -ivh epel-release-latest-7.noarch.rpm</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 w:author="Unknown"/>
          <w:rFonts w:ascii="inherit" w:eastAsia="Times New Roman" w:hAnsi="inherit" w:cs="Courier New"/>
          <w:color w:val="3A3A3A"/>
          <w:sz w:val="23"/>
          <w:szCs w:val="23"/>
          <w:lang w:eastAsia="en-IN"/>
        </w:rPr>
      </w:pPr>
      <w:ins w:id="25" w:author="Unknown">
        <w:r w:rsidRPr="0090103F">
          <w:rPr>
            <w:rFonts w:ascii="inherit" w:eastAsia="Times New Roman" w:hAnsi="inherit" w:cs="Courier New"/>
            <w:b/>
            <w:bCs/>
            <w:color w:val="3A3A3A"/>
            <w:sz w:val="23"/>
            <w:lang w:eastAsia="en-IN"/>
          </w:rPr>
          <w:t xml:space="preserve">$ sudo yum install ansible -y </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6" w:author="Unknown"/>
          <w:rFonts w:ascii="inherit" w:eastAsia="Times New Roman" w:hAnsi="inherit" w:cs="Courier New"/>
          <w:color w:val="3A3A3A"/>
          <w:sz w:val="23"/>
          <w:szCs w:val="23"/>
          <w:lang w:eastAsia="en-IN"/>
        </w:rPr>
      </w:pPr>
      <w:ins w:id="27" w:author="Unknown">
        <w:r w:rsidRPr="0090103F">
          <w:rPr>
            <w:rFonts w:ascii="inherit" w:eastAsia="Times New Roman" w:hAnsi="inherit" w:cs="Courier New"/>
            <w:b/>
            <w:bCs/>
            <w:color w:val="3A3A3A"/>
            <w:sz w:val="23"/>
            <w:lang w:eastAsia="en-IN"/>
          </w:rPr>
          <w:t xml:space="preserve">$ ansible --version </w:t>
        </w:r>
      </w:ins>
    </w:p>
    <w:p w:rsidR="0090103F" w:rsidRPr="0090103F" w:rsidRDefault="0090103F" w:rsidP="0090103F">
      <w:pPr>
        <w:shd w:val="clear" w:color="auto" w:fill="FFFFFF"/>
        <w:spacing w:after="0" w:line="240" w:lineRule="auto"/>
        <w:rPr>
          <w:ins w:id="28" w:author="Unknown"/>
          <w:rFonts w:ascii="Arial" w:eastAsia="Times New Roman" w:hAnsi="Arial" w:cs="Arial"/>
          <w:color w:val="3A3A3A"/>
          <w:sz w:val="23"/>
          <w:szCs w:val="23"/>
          <w:lang w:eastAsia="en-IN"/>
        </w:rPr>
      </w:pPr>
      <w:ins w:id="29" w:author="Unknown">
        <w:r w:rsidRPr="0090103F">
          <w:rPr>
            <w:rFonts w:ascii="Arial" w:eastAsia="Times New Roman" w:hAnsi="Arial" w:cs="Arial"/>
            <w:b/>
            <w:bCs/>
            <w:color w:val="3A3A3A"/>
            <w:sz w:val="23"/>
            <w:lang w:eastAsia="en-IN"/>
          </w:rPr>
          <w:t>The ansible version used is 2.5.3</w:t>
        </w:r>
      </w:ins>
    </w:p>
    <w:p w:rsidR="0090103F" w:rsidRPr="0090103F" w:rsidRDefault="0090103F" w:rsidP="0090103F">
      <w:pPr>
        <w:shd w:val="clear" w:color="auto" w:fill="FFFFFF"/>
        <w:spacing w:after="0" w:line="240" w:lineRule="auto"/>
        <w:rPr>
          <w:ins w:id="30" w:author="Unknown"/>
          <w:rFonts w:ascii="Arial" w:eastAsia="Times New Roman" w:hAnsi="Arial" w:cs="Arial"/>
          <w:color w:val="3A3A3A"/>
          <w:sz w:val="23"/>
          <w:szCs w:val="23"/>
          <w:lang w:eastAsia="en-IN"/>
        </w:rPr>
      </w:pPr>
      <w:ins w:id="31" w:author="Unknown">
        <w:r w:rsidRPr="0090103F">
          <w:rPr>
            <w:rFonts w:ascii="Arial" w:eastAsia="Times New Roman" w:hAnsi="Arial" w:cs="Arial"/>
            <w:b/>
            <w:bCs/>
            <w:color w:val="3A3A3A"/>
            <w:sz w:val="23"/>
            <w:lang w:eastAsia="en-IN"/>
          </w:rPr>
          <w:t>h)</w:t>
        </w:r>
        <w:r w:rsidRPr="0090103F">
          <w:rPr>
            <w:rFonts w:ascii="Arial" w:eastAsia="Times New Roman" w:hAnsi="Arial" w:cs="Arial"/>
            <w:color w:val="3A3A3A"/>
            <w:sz w:val="23"/>
            <w:szCs w:val="23"/>
            <w:lang w:eastAsia="en-IN"/>
          </w:rPr>
          <w:t> Edit the </w:t>
        </w:r>
        <w:r w:rsidRPr="0090103F">
          <w:rPr>
            <w:rFonts w:ascii="Arial" w:eastAsia="Times New Roman" w:hAnsi="Arial" w:cs="Arial"/>
            <w:b/>
            <w:bCs/>
            <w:color w:val="3A3A3A"/>
            <w:sz w:val="23"/>
            <w:lang w:eastAsia="en-IN"/>
          </w:rPr>
          <w:t>ansible.cfg</w:t>
        </w:r>
        <w:r w:rsidRPr="0090103F">
          <w:rPr>
            <w:rFonts w:ascii="Arial" w:eastAsia="Times New Roman" w:hAnsi="Arial" w:cs="Arial"/>
            <w:color w:val="3A3A3A"/>
            <w:sz w:val="23"/>
            <w:szCs w:val="23"/>
            <w:lang w:eastAsia="en-IN"/>
          </w:rPr>
          <w:t> file and enable the inventory file parameter on the Control machine.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32" w:author="Unknown"/>
          <w:rFonts w:ascii="inherit" w:eastAsia="Times New Roman" w:hAnsi="inherit" w:cs="Courier New"/>
          <w:color w:val="3A3A3A"/>
          <w:sz w:val="23"/>
          <w:szCs w:val="23"/>
          <w:lang w:eastAsia="en-IN"/>
        </w:rPr>
      </w:pPr>
      <w:ins w:id="33" w:author="Unknown">
        <w:r w:rsidRPr="0090103F">
          <w:rPr>
            <w:rFonts w:ascii="inherit" w:eastAsia="Times New Roman" w:hAnsi="inherit" w:cs="Courier New"/>
            <w:color w:val="3A3A3A"/>
            <w:sz w:val="23"/>
            <w:szCs w:val="23"/>
            <w:lang w:eastAsia="en-IN"/>
          </w:rPr>
          <w:t xml:space="preserve">$ </w:t>
        </w:r>
        <w:r w:rsidRPr="0090103F">
          <w:rPr>
            <w:rFonts w:ascii="inherit" w:eastAsia="Times New Roman" w:hAnsi="inherit" w:cs="Courier New"/>
            <w:b/>
            <w:bCs/>
            <w:color w:val="3A3A3A"/>
            <w:sz w:val="23"/>
            <w:lang w:eastAsia="en-IN"/>
          </w:rPr>
          <w:t>sudo vi /etc/ansible/ansible.cfg</w:t>
        </w:r>
      </w:ins>
    </w:p>
    <w:p w:rsidR="0090103F" w:rsidRPr="0090103F" w:rsidRDefault="0090103F" w:rsidP="0090103F">
      <w:pPr>
        <w:shd w:val="clear" w:color="auto" w:fill="FFFFFF"/>
        <w:spacing w:after="0" w:line="240" w:lineRule="auto"/>
        <w:rPr>
          <w:ins w:id="34"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057775" cy="4057650"/>
            <wp:effectExtent l="19050" t="0" r="9525" b="0"/>
            <wp:docPr id="11" name="Picture 11" descr="9.enable the inventory file parameter on the Control machin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9.enable the inventory file parameter on the Control machine">
                      <a:hlinkClick r:id="rId25"/>
                    </pic:cNvPr>
                    <pic:cNvPicPr>
                      <a:picLocks noChangeAspect="1" noChangeArrowheads="1"/>
                    </pic:cNvPicPr>
                  </pic:nvPicPr>
                  <pic:blipFill>
                    <a:blip r:embed="rId26"/>
                    <a:srcRect/>
                    <a:stretch>
                      <a:fillRect/>
                    </a:stretch>
                  </pic:blipFill>
                  <pic:spPr bwMode="auto">
                    <a:xfrm>
                      <a:off x="0" y="0"/>
                      <a:ext cx="5057775" cy="405765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35" w:author="Unknown"/>
          <w:rFonts w:ascii="Arial" w:eastAsia="Times New Roman" w:hAnsi="Arial" w:cs="Arial"/>
          <w:color w:val="3A3A3A"/>
          <w:sz w:val="23"/>
          <w:szCs w:val="23"/>
          <w:lang w:eastAsia="en-IN"/>
        </w:rPr>
      </w:pPr>
      <w:ins w:id="36" w:author="Unknown">
        <w:r w:rsidRPr="0090103F">
          <w:rPr>
            <w:rFonts w:ascii="Arial" w:eastAsia="Times New Roman" w:hAnsi="Arial" w:cs="Arial"/>
            <w:b/>
            <w:bCs/>
            <w:color w:val="3A3A3A"/>
            <w:sz w:val="23"/>
            <w:lang w:eastAsia="en-IN"/>
          </w:rPr>
          <w:t>i)</w:t>
        </w:r>
        <w:r w:rsidRPr="0090103F">
          <w:rPr>
            <w:rFonts w:ascii="Arial" w:eastAsia="Times New Roman" w:hAnsi="Arial" w:cs="Arial"/>
            <w:color w:val="3A3A3A"/>
            <w:sz w:val="23"/>
            <w:szCs w:val="23"/>
            <w:lang w:eastAsia="en-IN"/>
          </w:rPr>
          <w:t> Ansible uses the concept of Inventory to manage and track the target machines. By default, this file is located in </w:t>
        </w:r>
        <w:r w:rsidRPr="0090103F">
          <w:rPr>
            <w:rFonts w:ascii="Arial" w:eastAsia="Times New Roman" w:hAnsi="Arial" w:cs="Arial"/>
            <w:b/>
            <w:bCs/>
            <w:color w:val="3A3A3A"/>
            <w:sz w:val="23"/>
            <w:lang w:eastAsia="en-IN"/>
          </w:rPr>
          <w:t>/etc/ansible/hosts</w:t>
        </w:r>
        <w:r w:rsidRPr="0090103F">
          <w:rPr>
            <w:rFonts w:ascii="Arial" w:eastAsia="Times New Roman" w:hAnsi="Arial" w:cs="Arial"/>
            <w:color w:val="3A3A3A"/>
            <w:sz w:val="23"/>
            <w:szCs w:val="23"/>
            <w:lang w:eastAsia="en-IN"/>
          </w:rPr>
          <w:t> and can be changed as well. A host file consists of groups for better classification and multiple machines under the group. All the required machines can be added to those groups.</w:t>
        </w:r>
      </w:ins>
    </w:p>
    <w:p w:rsidR="0090103F" w:rsidRPr="0090103F" w:rsidRDefault="0090103F" w:rsidP="0090103F">
      <w:pPr>
        <w:shd w:val="clear" w:color="auto" w:fill="FFFFFF"/>
        <w:spacing w:after="336" w:line="240" w:lineRule="auto"/>
        <w:rPr>
          <w:ins w:id="37" w:author="Unknown"/>
          <w:rFonts w:ascii="Arial" w:eastAsia="Times New Roman" w:hAnsi="Arial" w:cs="Arial"/>
          <w:color w:val="3A3A3A"/>
          <w:sz w:val="23"/>
          <w:szCs w:val="23"/>
          <w:lang w:eastAsia="en-IN"/>
        </w:rPr>
      </w:pPr>
      <w:ins w:id="38" w:author="Unknown">
        <w:r w:rsidRPr="0090103F">
          <w:rPr>
            <w:rFonts w:ascii="Arial" w:eastAsia="Times New Roman" w:hAnsi="Arial" w:cs="Arial"/>
            <w:color w:val="3A3A3A"/>
            <w:sz w:val="23"/>
            <w:szCs w:val="23"/>
            <w:lang w:eastAsia="en-IN"/>
          </w:rPr>
          <w:t>Every group is denoted by a square bracket and a group name within. A server can actually exist in multiple groups.</w:t>
        </w:r>
      </w:ins>
    </w:p>
    <w:p w:rsidR="0090103F" w:rsidRPr="0090103F" w:rsidRDefault="0090103F" w:rsidP="0090103F">
      <w:pPr>
        <w:shd w:val="clear" w:color="auto" w:fill="FFFFFF"/>
        <w:spacing w:after="0" w:line="240" w:lineRule="auto"/>
        <w:rPr>
          <w:ins w:id="39" w:author="Unknown"/>
          <w:rFonts w:ascii="Arial" w:eastAsia="Times New Roman" w:hAnsi="Arial" w:cs="Arial"/>
          <w:color w:val="3A3A3A"/>
          <w:sz w:val="23"/>
          <w:szCs w:val="23"/>
          <w:lang w:eastAsia="en-IN"/>
        </w:rPr>
      </w:pPr>
      <w:ins w:id="40" w:author="Unknown">
        <w:r w:rsidRPr="0090103F">
          <w:rPr>
            <w:rFonts w:ascii="Arial" w:eastAsia="Times New Roman" w:hAnsi="Arial" w:cs="Arial"/>
            <w:color w:val="3A3A3A"/>
            <w:sz w:val="23"/>
            <w:szCs w:val="23"/>
            <w:lang w:eastAsia="en-IN"/>
          </w:rPr>
          <w:t>Edit the inventory file </w:t>
        </w:r>
        <w:r w:rsidRPr="0090103F">
          <w:rPr>
            <w:rFonts w:ascii="Arial" w:eastAsia="Times New Roman" w:hAnsi="Arial" w:cs="Arial"/>
            <w:b/>
            <w:bCs/>
            <w:color w:val="3A3A3A"/>
            <w:sz w:val="23"/>
            <w:lang w:eastAsia="en-IN"/>
          </w:rPr>
          <w:t>/etc/ansible/hosts </w:t>
        </w:r>
        <w:r w:rsidRPr="0090103F">
          <w:rPr>
            <w:rFonts w:ascii="Arial" w:eastAsia="Times New Roman" w:hAnsi="Arial" w:cs="Arial"/>
            <w:color w:val="3A3A3A"/>
            <w:sz w:val="23"/>
            <w:szCs w:val="23"/>
            <w:lang w:eastAsia="en-IN"/>
          </w:rPr>
          <w:t>and add all the servers which need to be managed.</w:t>
        </w:r>
      </w:ins>
    </w:p>
    <w:p w:rsidR="0090103F" w:rsidRPr="0090103F" w:rsidRDefault="0090103F" w:rsidP="0090103F">
      <w:pPr>
        <w:shd w:val="clear" w:color="auto" w:fill="FFFFFF"/>
        <w:spacing w:after="0" w:line="240" w:lineRule="auto"/>
        <w:rPr>
          <w:ins w:id="41"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lastRenderedPageBreak/>
        <w:drawing>
          <wp:inline distT="0" distB="0" distL="0" distR="0">
            <wp:extent cx="5715000" cy="3905250"/>
            <wp:effectExtent l="19050" t="0" r="0" b="0"/>
            <wp:docPr id="12" name="Picture 12" descr="10.add all the servers which needs to be managed">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0.add all the servers which needs to be managed">
                      <a:hlinkClick r:id="rId27"/>
                    </pic:cNvPr>
                    <pic:cNvPicPr>
                      <a:picLocks noChangeAspect="1" noChangeArrowheads="1"/>
                    </pic:cNvPicPr>
                  </pic:nvPicPr>
                  <pic:blipFill>
                    <a:blip r:embed="rId28"/>
                    <a:srcRect/>
                    <a:stretch>
                      <a:fillRect/>
                    </a:stretch>
                  </pic:blipFill>
                  <pic:spPr bwMode="auto">
                    <a:xfrm>
                      <a:off x="0" y="0"/>
                      <a:ext cx="5715000" cy="390525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42" w:author="Unknown"/>
          <w:rFonts w:ascii="Arial" w:eastAsia="Times New Roman" w:hAnsi="Arial" w:cs="Arial"/>
          <w:color w:val="3A3A3A"/>
          <w:sz w:val="23"/>
          <w:szCs w:val="23"/>
          <w:lang w:eastAsia="en-IN"/>
        </w:rPr>
      </w:pPr>
      <w:ins w:id="43" w:author="Unknown">
        <w:r w:rsidRPr="0090103F">
          <w:rPr>
            <w:rFonts w:ascii="Arial" w:eastAsia="Times New Roman" w:hAnsi="Arial" w:cs="Arial"/>
            <w:b/>
            <w:bCs/>
            <w:color w:val="3A3A3A"/>
            <w:sz w:val="23"/>
            <w:lang w:eastAsia="en-IN"/>
          </w:rPr>
          <w:t>j)</w:t>
        </w:r>
        <w:r w:rsidRPr="0090103F">
          <w:rPr>
            <w:rFonts w:ascii="Arial" w:eastAsia="Times New Roman" w:hAnsi="Arial" w:cs="Arial"/>
            <w:color w:val="3A3A3A"/>
            <w:sz w:val="23"/>
            <w:szCs w:val="23"/>
            <w:lang w:eastAsia="en-IN"/>
          </w:rPr>
          <w:t> To test the connectivity of the servers under the webserver's group run the </w:t>
        </w:r>
        <w:r w:rsidRPr="0090103F">
          <w:rPr>
            <w:rFonts w:ascii="Arial" w:eastAsia="Times New Roman" w:hAnsi="Arial" w:cs="Arial"/>
            <w:b/>
            <w:bCs/>
            <w:color w:val="3A3A3A"/>
            <w:sz w:val="23"/>
            <w:lang w:eastAsia="en-IN"/>
          </w:rPr>
          <w:t>ansible ping</w:t>
        </w:r>
        <w:r w:rsidRPr="0090103F">
          <w:rPr>
            <w:rFonts w:ascii="Arial" w:eastAsia="Times New Roman" w:hAnsi="Arial" w:cs="Arial"/>
            <w:color w:val="3A3A3A"/>
            <w:sz w:val="23"/>
            <w:szCs w:val="23"/>
            <w:lang w:eastAsia="en-IN"/>
          </w:rPr>
          <w:t> command as shown. Here </w:t>
        </w:r>
        <w:r w:rsidRPr="0090103F">
          <w:rPr>
            <w:rFonts w:ascii="Arial" w:eastAsia="Times New Roman" w:hAnsi="Arial" w:cs="Arial"/>
            <w:b/>
            <w:bCs/>
            <w:color w:val="3A3A3A"/>
            <w:sz w:val="23"/>
            <w:lang w:eastAsia="en-IN"/>
          </w:rPr>
          <w:t>ping</w:t>
        </w:r>
        <w:r w:rsidRPr="0090103F">
          <w:rPr>
            <w:rFonts w:ascii="Arial" w:eastAsia="Times New Roman" w:hAnsi="Arial" w:cs="Arial"/>
            <w:color w:val="3A3A3A"/>
            <w:sz w:val="23"/>
            <w:szCs w:val="23"/>
            <w:lang w:eastAsia="en-IN"/>
          </w:rPr>
          <w:t> is a module which performs a particular function to test whether the hosts can be connected as defined in the inventory file or not. We will see more about various modules and its examples in the next section.</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4" w:author="Unknown"/>
          <w:rFonts w:ascii="inherit" w:eastAsia="Times New Roman" w:hAnsi="inherit" w:cs="Courier New"/>
          <w:color w:val="3A3A3A"/>
          <w:sz w:val="23"/>
          <w:szCs w:val="23"/>
          <w:lang w:eastAsia="en-IN"/>
        </w:rPr>
      </w:pPr>
      <w:ins w:id="45" w:author="Unknown">
        <w:r w:rsidRPr="0090103F">
          <w:rPr>
            <w:rFonts w:ascii="inherit" w:eastAsia="Times New Roman" w:hAnsi="inherit" w:cs="Courier New"/>
            <w:b/>
            <w:bCs/>
            <w:color w:val="3A3A3A"/>
            <w:sz w:val="23"/>
            <w:lang w:eastAsia="en-IN"/>
          </w:rPr>
          <w:t>$ ansible webservers –m ping</w:t>
        </w:r>
      </w:ins>
    </w:p>
    <w:p w:rsidR="0090103F" w:rsidRPr="0090103F" w:rsidRDefault="0090103F" w:rsidP="0090103F">
      <w:pPr>
        <w:shd w:val="clear" w:color="auto" w:fill="FFFFFF"/>
        <w:spacing w:after="0" w:line="240" w:lineRule="auto"/>
        <w:rPr>
          <w:ins w:id="46"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1495425"/>
            <wp:effectExtent l="19050" t="0" r="0" b="0"/>
            <wp:docPr id="13" name="Picture 13" descr="11.To test the connectivity of the servers">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1.To test the connectivity of the servers">
                      <a:hlinkClick r:id="rId29"/>
                    </pic:cNvPr>
                    <pic:cNvPicPr>
                      <a:picLocks noChangeAspect="1" noChangeArrowheads="1"/>
                    </pic:cNvPicPr>
                  </pic:nvPicPr>
                  <pic:blipFill>
                    <a:blip r:embed="rId30"/>
                    <a:srcRect/>
                    <a:stretch>
                      <a:fillRect/>
                    </a:stretch>
                  </pic:blipFill>
                  <pic:spPr bwMode="auto">
                    <a:xfrm>
                      <a:off x="0" y="0"/>
                      <a:ext cx="5715000" cy="14954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336" w:line="240" w:lineRule="auto"/>
        <w:rPr>
          <w:ins w:id="47" w:author="Unknown"/>
          <w:rFonts w:ascii="Arial" w:eastAsia="Times New Roman" w:hAnsi="Arial" w:cs="Arial"/>
          <w:color w:val="3A3A3A"/>
          <w:sz w:val="23"/>
          <w:szCs w:val="23"/>
          <w:lang w:eastAsia="en-IN"/>
        </w:rPr>
      </w:pPr>
      <w:ins w:id="48" w:author="Unknown">
        <w:r w:rsidRPr="0090103F">
          <w:rPr>
            <w:rFonts w:ascii="Arial" w:eastAsia="Times New Roman" w:hAnsi="Arial" w:cs="Arial"/>
            <w:color w:val="3A3A3A"/>
            <w:sz w:val="23"/>
            <w:szCs w:val="23"/>
            <w:lang w:eastAsia="en-IN"/>
          </w:rPr>
          <w:t>To list the hosts in the inventory file, you can run the below command</w:t>
        </w:r>
      </w:ins>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bCs/>
          <w:color w:val="3A3A3A"/>
          <w:sz w:val="23"/>
          <w:lang w:eastAsia="en-IN"/>
        </w:rPr>
      </w:pPr>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49" w:author="Unknown"/>
          <w:rFonts w:ascii="inherit" w:eastAsia="Times New Roman" w:hAnsi="inherit" w:cs="Courier New"/>
          <w:color w:val="3A3A3A"/>
          <w:sz w:val="23"/>
          <w:szCs w:val="23"/>
          <w:lang w:eastAsia="en-IN"/>
        </w:rPr>
      </w:pPr>
      <w:ins w:id="50" w:author="Unknown">
        <w:r w:rsidRPr="0090103F">
          <w:rPr>
            <w:rFonts w:ascii="inherit" w:eastAsia="Times New Roman" w:hAnsi="inherit" w:cs="Courier New"/>
            <w:b/>
            <w:bCs/>
            <w:color w:val="3A3A3A"/>
            <w:sz w:val="23"/>
            <w:lang w:eastAsia="en-IN"/>
          </w:rPr>
          <w:lastRenderedPageBreak/>
          <w:t xml:space="preserve"> $ ansible webservers --list-hosts</w:t>
        </w:r>
      </w:ins>
    </w:p>
    <w:p w:rsidR="0090103F" w:rsidRPr="0090103F" w:rsidRDefault="0090103F" w:rsidP="0090103F">
      <w:pPr>
        <w:shd w:val="clear" w:color="auto" w:fill="FFFFFF"/>
        <w:spacing w:after="0" w:line="288" w:lineRule="atLeast"/>
        <w:outlineLvl w:val="2"/>
        <w:rPr>
          <w:ins w:id="51" w:author="Unknown"/>
          <w:rFonts w:ascii="Arial" w:eastAsia="Times New Roman" w:hAnsi="Arial" w:cs="Arial"/>
          <w:color w:val="3A3A3A"/>
          <w:sz w:val="33"/>
          <w:szCs w:val="33"/>
          <w:lang w:eastAsia="en-IN"/>
        </w:rPr>
      </w:pPr>
      <w:ins w:id="52" w:author="Unknown">
        <w:r w:rsidRPr="0090103F">
          <w:rPr>
            <w:rFonts w:ascii="Arial" w:eastAsia="Times New Roman" w:hAnsi="Arial" w:cs="Arial"/>
            <w:color w:val="3A3A3A"/>
            <w:sz w:val="33"/>
            <w:szCs w:val="33"/>
            <w:bdr w:val="none" w:sz="0" w:space="0" w:color="auto" w:frame="1"/>
            <w:lang w:eastAsia="en-IN"/>
          </w:rPr>
          <w:t>Ansible Usage</w:t>
        </w:r>
      </w:ins>
    </w:p>
    <w:p w:rsidR="0090103F" w:rsidRPr="0090103F" w:rsidRDefault="0090103F" w:rsidP="0090103F">
      <w:pPr>
        <w:shd w:val="clear" w:color="auto" w:fill="FFFFFF"/>
        <w:spacing w:after="0" w:line="240" w:lineRule="auto"/>
        <w:rPr>
          <w:ins w:id="53"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2981325"/>
            <wp:effectExtent l="19050" t="0" r="0" b="0"/>
            <wp:docPr id="14" name="Picture 14" descr="12.Overview of Ansible us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2.Overview of Ansible usage">
                      <a:hlinkClick r:id="rId31"/>
                    </pic:cNvPr>
                    <pic:cNvPicPr>
                      <a:picLocks noChangeAspect="1" noChangeArrowheads="1"/>
                    </pic:cNvPicPr>
                  </pic:nvPicPr>
                  <pic:blipFill>
                    <a:blip r:embed="rId32"/>
                    <a:srcRect/>
                    <a:stretch>
                      <a:fillRect/>
                    </a:stretch>
                  </pic:blipFill>
                  <pic:spPr bwMode="auto">
                    <a:xfrm>
                      <a:off x="0" y="0"/>
                      <a:ext cx="5715000" cy="29813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54" w:author="Unknown"/>
          <w:rFonts w:ascii="Arial" w:eastAsia="Times New Roman" w:hAnsi="Arial" w:cs="Arial"/>
          <w:color w:val="3A3A3A"/>
          <w:sz w:val="23"/>
          <w:szCs w:val="23"/>
          <w:lang w:eastAsia="en-IN"/>
        </w:rPr>
      </w:pPr>
      <w:ins w:id="55" w:author="Unknown">
        <w:r w:rsidRPr="0090103F">
          <w:rPr>
            <w:rFonts w:ascii="Arial" w:eastAsia="Times New Roman" w:hAnsi="Arial" w:cs="Arial"/>
            <w:b/>
            <w:bCs/>
            <w:color w:val="FF6600"/>
            <w:sz w:val="23"/>
            <w:lang w:eastAsia="en-IN"/>
          </w:rPr>
          <w:t>Ansible consist of 3 main components</w:t>
        </w:r>
      </w:ins>
    </w:p>
    <w:p w:rsidR="0090103F" w:rsidRPr="0090103F" w:rsidRDefault="0090103F" w:rsidP="0090103F">
      <w:pPr>
        <w:numPr>
          <w:ilvl w:val="0"/>
          <w:numId w:val="1"/>
        </w:numPr>
        <w:shd w:val="clear" w:color="auto" w:fill="FFFFFF"/>
        <w:spacing w:after="0" w:line="240" w:lineRule="auto"/>
        <w:rPr>
          <w:ins w:id="56" w:author="Unknown"/>
          <w:rFonts w:ascii="Arial" w:eastAsia="Times New Roman" w:hAnsi="Arial" w:cs="Arial"/>
          <w:color w:val="3A3A3A"/>
          <w:sz w:val="23"/>
          <w:szCs w:val="23"/>
          <w:lang w:eastAsia="en-IN"/>
        </w:rPr>
      </w:pPr>
      <w:ins w:id="57" w:author="Unknown">
        <w:r w:rsidRPr="0090103F">
          <w:rPr>
            <w:rFonts w:ascii="Arial" w:eastAsia="Times New Roman" w:hAnsi="Arial" w:cs="Arial"/>
            <w:color w:val="3A3A3A"/>
            <w:sz w:val="23"/>
            <w:szCs w:val="23"/>
            <w:lang w:eastAsia="en-IN"/>
          </w:rPr>
          <w:t>Control Machine</w:t>
        </w:r>
      </w:ins>
    </w:p>
    <w:p w:rsidR="0090103F" w:rsidRPr="0090103F" w:rsidRDefault="0090103F" w:rsidP="0090103F">
      <w:pPr>
        <w:numPr>
          <w:ilvl w:val="0"/>
          <w:numId w:val="1"/>
        </w:numPr>
        <w:shd w:val="clear" w:color="auto" w:fill="FFFFFF"/>
        <w:spacing w:after="0" w:line="240" w:lineRule="auto"/>
        <w:rPr>
          <w:ins w:id="58" w:author="Unknown"/>
          <w:rFonts w:ascii="Arial" w:eastAsia="Times New Roman" w:hAnsi="Arial" w:cs="Arial"/>
          <w:color w:val="3A3A3A"/>
          <w:sz w:val="23"/>
          <w:szCs w:val="23"/>
          <w:lang w:eastAsia="en-IN"/>
        </w:rPr>
      </w:pPr>
      <w:ins w:id="59" w:author="Unknown">
        <w:r w:rsidRPr="0090103F">
          <w:rPr>
            <w:rFonts w:ascii="Arial" w:eastAsia="Times New Roman" w:hAnsi="Arial" w:cs="Arial"/>
            <w:color w:val="3A3A3A"/>
            <w:sz w:val="23"/>
            <w:szCs w:val="23"/>
            <w:lang w:eastAsia="en-IN"/>
          </w:rPr>
          <w:t>Inventory</w:t>
        </w:r>
      </w:ins>
    </w:p>
    <w:p w:rsidR="0090103F" w:rsidRPr="0090103F" w:rsidRDefault="0090103F" w:rsidP="0090103F">
      <w:pPr>
        <w:numPr>
          <w:ilvl w:val="0"/>
          <w:numId w:val="1"/>
        </w:numPr>
        <w:shd w:val="clear" w:color="auto" w:fill="FFFFFF"/>
        <w:spacing w:after="0" w:line="240" w:lineRule="auto"/>
        <w:rPr>
          <w:ins w:id="60" w:author="Unknown"/>
          <w:rFonts w:ascii="Arial" w:eastAsia="Times New Roman" w:hAnsi="Arial" w:cs="Arial"/>
          <w:color w:val="3A3A3A"/>
          <w:sz w:val="23"/>
          <w:szCs w:val="23"/>
          <w:lang w:eastAsia="en-IN"/>
        </w:rPr>
      </w:pPr>
      <w:ins w:id="61" w:author="Unknown">
        <w:r w:rsidRPr="0090103F">
          <w:rPr>
            <w:rFonts w:ascii="Arial" w:eastAsia="Times New Roman" w:hAnsi="Arial" w:cs="Arial"/>
            <w:color w:val="3A3A3A"/>
            <w:sz w:val="23"/>
            <w:szCs w:val="23"/>
            <w:lang w:eastAsia="en-IN"/>
          </w:rPr>
          <w:t>Playbook</w:t>
        </w:r>
      </w:ins>
    </w:p>
    <w:p w:rsidR="0090103F" w:rsidRPr="0090103F" w:rsidRDefault="0090103F" w:rsidP="0090103F">
      <w:pPr>
        <w:shd w:val="clear" w:color="auto" w:fill="FFFFFF"/>
        <w:spacing w:after="336" w:line="240" w:lineRule="auto"/>
        <w:rPr>
          <w:ins w:id="62" w:author="Unknown"/>
          <w:rFonts w:ascii="Arial" w:eastAsia="Times New Roman" w:hAnsi="Arial" w:cs="Arial"/>
          <w:color w:val="3A3A3A"/>
          <w:sz w:val="23"/>
          <w:szCs w:val="23"/>
          <w:lang w:eastAsia="en-IN"/>
        </w:rPr>
      </w:pPr>
      <w:ins w:id="63" w:author="Unknown">
        <w:r w:rsidRPr="0090103F">
          <w:rPr>
            <w:rFonts w:ascii="Arial" w:eastAsia="Times New Roman" w:hAnsi="Arial" w:cs="Arial"/>
            <w:color w:val="3A3A3A"/>
            <w:sz w:val="23"/>
            <w:szCs w:val="23"/>
            <w:lang w:eastAsia="en-IN"/>
          </w:rPr>
          <w:t>The control machine manages the execution of the Playbook. It can be installed on your laptop or on any machine on the internet.</w:t>
        </w:r>
      </w:ins>
    </w:p>
    <w:p w:rsidR="0090103F" w:rsidRPr="0090103F" w:rsidRDefault="0090103F" w:rsidP="0090103F">
      <w:pPr>
        <w:shd w:val="clear" w:color="auto" w:fill="FFFFFF"/>
        <w:spacing w:after="336" w:line="240" w:lineRule="auto"/>
        <w:rPr>
          <w:ins w:id="64" w:author="Unknown"/>
          <w:rFonts w:ascii="Arial" w:eastAsia="Times New Roman" w:hAnsi="Arial" w:cs="Arial"/>
          <w:color w:val="3A3A3A"/>
          <w:sz w:val="23"/>
          <w:szCs w:val="23"/>
          <w:lang w:eastAsia="en-IN"/>
        </w:rPr>
      </w:pPr>
      <w:ins w:id="65" w:author="Unknown">
        <w:r w:rsidRPr="0090103F">
          <w:rPr>
            <w:rFonts w:ascii="Arial" w:eastAsia="Times New Roman" w:hAnsi="Arial" w:cs="Arial"/>
            <w:color w:val="3A3A3A"/>
            <w:sz w:val="23"/>
            <w:szCs w:val="23"/>
            <w:lang w:eastAsia="en-IN"/>
          </w:rPr>
          <w:t>The Inventory file provides a complete list of all the target machines on which various modules are run by doing an ssh connection and install the necessary software’s.</w:t>
        </w:r>
      </w:ins>
    </w:p>
    <w:p w:rsidR="0090103F" w:rsidRPr="0090103F" w:rsidRDefault="0090103F" w:rsidP="0090103F">
      <w:pPr>
        <w:shd w:val="clear" w:color="auto" w:fill="FFFFFF"/>
        <w:spacing w:after="336" w:line="240" w:lineRule="auto"/>
        <w:rPr>
          <w:ins w:id="66" w:author="Unknown"/>
          <w:rFonts w:ascii="Arial" w:eastAsia="Times New Roman" w:hAnsi="Arial" w:cs="Arial"/>
          <w:color w:val="3A3A3A"/>
          <w:sz w:val="23"/>
          <w:szCs w:val="23"/>
          <w:lang w:eastAsia="en-IN"/>
        </w:rPr>
      </w:pPr>
      <w:ins w:id="67" w:author="Unknown">
        <w:r w:rsidRPr="0090103F">
          <w:rPr>
            <w:rFonts w:ascii="Arial" w:eastAsia="Times New Roman" w:hAnsi="Arial" w:cs="Arial"/>
            <w:color w:val="3A3A3A"/>
            <w:sz w:val="23"/>
            <w:szCs w:val="23"/>
            <w:lang w:eastAsia="en-IN"/>
          </w:rPr>
          <w:t>The playbook consists of steps that the control mechanism will perform on the servers defined in the inventory file.</w:t>
        </w:r>
      </w:ins>
    </w:p>
    <w:p w:rsidR="0090103F" w:rsidRPr="0090103F" w:rsidRDefault="0090103F" w:rsidP="0090103F">
      <w:pPr>
        <w:shd w:val="clear" w:color="auto" w:fill="FFFFFF"/>
        <w:spacing w:after="336" w:line="240" w:lineRule="auto"/>
        <w:rPr>
          <w:ins w:id="68" w:author="Unknown"/>
          <w:rFonts w:ascii="Arial" w:eastAsia="Times New Roman" w:hAnsi="Arial" w:cs="Arial"/>
          <w:color w:val="3A3A3A"/>
          <w:sz w:val="23"/>
          <w:szCs w:val="23"/>
          <w:lang w:eastAsia="en-IN"/>
        </w:rPr>
      </w:pPr>
      <w:ins w:id="69" w:author="Unknown">
        <w:r w:rsidRPr="0090103F">
          <w:rPr>
            <w:rFonts w:ascii="Arial" w:eastAsia="Times New Roman" w:hAnsi="Arial" w:cs="Arial"/>
            <w:color w:val="3A3A3A"/>
            <w:sz w:val="23"/>
            <w:szCs w:val="23"/>
            <w:lang w:eastAsia="en-IN"/>
          </w:rPr>
          <w:t>Very important to understand here is that Ansible interacts with all the servers defined in the inventory through the SSH protocol which is a secure method of remote login. Every operation is done and file transfer is encrypted.</w:t>
        </w:r>
      </w:ins>
    </w:p>
    <w:p w:rsidR="0090103F" w:rsidRPr="0090103F" w:rsidRDefault="0090103F" w:rsidP="0090103F">
      <w:pPr>
        <w:shd w:val="clear" w:color="auto" w:fill="FFFFFF"/>
        <w:spacing w:after="336" w:line="240" w:lineRule="auto"/>
        <w:rPr>
          <w:ins w:id="70" w:author="Unknown"/>
          <w:rFonts w:ascii="Arial" w:eastAsia="Times New Roman" w:hAnsi="Arial" w:cs="Arial"/>
          <w:color w:val="3A3A3A"/>
          <w:sz w:val="23"/>
          <w:szCs w:val="23"/>
          <w:lang w:eastAsia="en-IN"/>
        </w:rPr>
      </w:pPr>
      <w:ins w:id="71" w:author="Unknown">
        <w:r w:rsidRPr="0090103F">
          <w:rPr>
            <w:rFonts w:ascii="Arial" w:eastAsia="Times New Roman" w:hAnsi="Arial" w:cs="Arial"/>
            <w:color w:val="3A3A3A"/>
            <w:sz w:val="23"/>
            <w:szCs w:val="23"/>
            <w:lang w:eastAsia="en-IN"/>
          </w:rPr>
          <w:t>So as you would have seen in the previous section Ansible does not use any kind of database for installation and is very easy to install, we will now proceed with the actual usage of Ansible starting with Modules which is the main building block.</w:t>
        </w:r>
      </w:ins>
    </w:p>
    <w:p w:rsidR="0090103F" w:rsidRPr="0090103F" w:rsidRDefault="0090103F" w:rsidP="0090103F">
      <w:pPr>
        <w:shd w:val="clear" w:color="auto" w:fill="FFFFFF"/>
        <w:spacing w:after="0" w:line="288" w:lineRule="atLeast"/>
        <w:outlineLvl w:val="2"/>
        <w:rPr>
          <w:ins w:id="72" w:author="Unknown"/>
          <w:rFonts w:ascii="Arial" w:eastAsia="Times New Roman" w:hAnsi="Arial" w:cs="Arial"/>
          <w:color w:val="3A3A3A"/>
          <w:sz w:val="33"/>
          <w:szCs w:val="33"/>
          <w:lang w:eastAsia="en-IN"/>
        </w:rPr>
      </w:pPr>
      <w:ins w:id="73" w:author="Unknown">
        <w:r w:rsidRPr="0090103F">
          <w:rPr>
            <w:rFonts w:ascii="Arial" w:eastAsia="Times New Roman" w:hAnsi="Arial" w:cs="Arial"/>
            <w:color w:val="3A3A3A"/>
            <w:sz w:val="33"/>
            <w:szCs w:val="33"/>
            <w:bdr w:val="none" w:sz="0" w:space="0" w:color="auto" w:frame="1"/>
            <w:lang w:eastAsia="en-IN"/>
          </w:rPr>
          <w:t>Ansible Modules</w:t>
        </w:r>
      </w:ins>
    </w:p>
    <w:p w:rsidR="0090103F" w:rsidRPr="0090103F" w:rsidRDefault="0090103F" w:rsidP="0090103F">
      <w:pPr>
        <w:shd w:val="clear" w:color="auto" w:fill="FFFFFF"/>
        <w:spacing w:after="336" w:line="240" w:lineRule="auto"/>
        <w:rPr>
          <w:ins w:id="74" w:author="Unknown"/>
          <w:rFonts w:ascii="Arial" w:eastAsia="Times New Roman" w:hAnsi="Arial" w:cs="Arial"/>
          <w:color w:val="3A3A3A"/>
          <w:sz w:val="23"/>
          <w:szCs w:val="23"/>
          <w:lang w:eastAsia="en-IN"/>
        </w:rPr>
      </w:pPr>
      <w:ins w:id="75" w:author="Unknown">
        <w:r w:rsidRPr="0090103F">
          <w:rPr>
            <w:rFonts w:ascii="Arial" w:eastAsia="Times New Roman" w:hAnsi="Arial" w:cs="Arial"/>
            <w:color w:val="3A3A3A"/>
            <w:sz w:val="23"/>
            <w:szCs w:val="23"/>
            <w:lang w:eastAsia="en-IN"/>
          </w:rPr>
          <w:t>Modules are the main building blocks of Ansible and are basically reusable scripts that are used by Ansible playbooks. Ansible comes with a number of reusable modules. These include functionality for controlling services, software package installation, working with files and directories etc.</w:t>
        </w:r>
      </w:ins>
    </w:p>
    <w:p w:rsidR="0090103F" w:rsidRPr="0090103F" w:rsidRDefault="0090103F" w:rsidP="0090103F">
      <w:pPr>
        <w:shd w:val="clear" w:color="auto" w:fill="FFFFFF"/>
        <w:spacing w:after="0" w:line="240" w:lineRule="auto"/>
        <w:rPr>
          <w:ins w:id="76" w:author="Unknown"/>
          <w:rFonts w:ascii="Arial" w:eastAsia="Times New Roman" w:hAnsi="Arial" w:cs="Arial"/>
          <w:color w:val="3A3A3A"/>
          <w:sz w:val="23"/>
          <w:szCs w:val="23"/>
          <w:lang w:eastAsia="en-IN"/>
        </w:rPr>
      </w:pPr>
      <w:ins w:id="77" w:author="Unknown">
        <w:r w:rsidRPr="0090103F">
          <w:rPr>
            <w:rFonts w:ascii="Arial" w:eastAsia="Times New Roman" w:hAnsi="Arial" w:cs="Arial"/>
            <w:color w:val="3A3A3A"/>
            <w:sz w:val="23"/>
            <w:szCs w:val="23"/>
            <w:lang w:eastAsia="en-IN"/>
          </w:rPr>
          <w:t>The syntax is as follows while running the ad-hoc commands which help in running single or simple tasks just once and which need not be run later. For </w:t>
        </w:r>
        <w:r w:rsidRPr="0090103F">
          <w:rPr>
            <w:rFonts w:ascii="Arial" w:eastAsia="Times New Roman" w:hAnsi="Arial" w:cs="Arial"/>
            <w:b/>
            <w:bCs/>
            <w:color w:val="3A3A3A"/>
            <w:sz w:val="23"/>
            <w:u w:val="single"/>
            <w:lang w:eastAsia="en-IN"/>
          </w:rPr>
          <w:t>E.g.</w:t>
        </w:r>
        <w:r w:rsidRPr="0090103F">
          <w:rPr>
            <w:rFonts w:ascii="Arial" w:eastAsia="Times New Roman" w:hAnsi="Arial" w:cs="Arial"/>
            <w:color w:val="3A3A3A"/>
            <w:sz w:val="23"/>
            <w:szCs w:val="23"/>
            <w:lang w:eastAsia="en-IN"/>
          </w:rPr>
          <w:t> just installing Tomcat on all servers.</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ins w:id="78" w:author="Unknown"/>
          <w:rFonts w:ascii="inherit" w:eastAsia="Times New Roman" w:hAnsi="inherit" w:cs="Courier New"/>
          <w:color w:val="3A3A3A"/>
          <w:sz w:val="23"/>
          <w:szCs w:val="23"/>
          <w:lang w:eastAsia="en-IN"/>
        </w:rPr>
      </w:pPr>
      <w:ins w:id="79" w:author="Unknown">
        <w:r w:rsidRPr="0090103F">
          <w:rPr>
            <w:rFonts w:ascii="inherit" w:eastAsia="Times New Roman" w:hAnsi="inherit" w:cs="Courier New"/>
            <w:color w:val="3A3A3A"/>
            <w:sz w:val="23"/>
            <w:szCs w:val="23"/>
            <w:lang w:eastAsia="en-IN"/>
          </w:rPr>
          <w:lastRenderedPageBreak/>
          <w:t>ansible hostORgroup -m module_name -a "arguments" -u username --become</w:t>
        </w:r>
      </w:ins>
    </w:p>
    <w:p w:rsidR="0090103F" w:rsidRPr="0090103F" w:rsidRDefault="0090103F" w:rsidP="0090103F">
      <w:pPr>
        <w:shd w:val="clear" w:color="auto" w:fill="FFFFFF"/>
        <w:spacing w:after="336" w:line="240" w:lineRule="auto"/>
        <w:rPr>
          <w:ins w:id="80" w:author="Unknown"/>
          <w:rFonts w:ascii="Arial" w:eastAsia="Times New Roman" w:hAnsi="Arial" w:cs="Arial"/>
          <w:color w:val="3A3A3A"/>
          <w:sz w:val="23"/>
          <w:szCs w:val="23"/>
          <w:lang w:eastAsia="en-IN"/>
        </w:rPr>
      </w:pPr>
      <w:ins w:id="81" w:author="Unknown">
        <w:r w:rsidRPr="0090103F">
          <w:rPr>
            <w:rFonts w:ascii="Arial" w:eastAsia="Times New Roman" w:hAnsi="Arial" w:cs="Arial"/>
            <w:color w:val="3A3A3A"/>
            <w:sz w:val="23"/>
            <w:szCs w:val="23"/>
            <w:lang w:eastAsia="en-IN"/>
          </w:rPr>
          <w:t>Let’s have a look at some of the most popular Ansible modules and their usage through the ad-hoc commands and later on in the playbook.</w:t>
        </w:r>
      </w:ins>
    </w:p>
    <w:p w:rsidR="0090103F" w:rsidRPr="0090103F" w:rsidRDefault="0090103F" w:rsidP="0090103F">
      <w:pPr>
        <w:shd w:val="clear" w:color="auto" w:fill="FFFFFF"/>
        <w:spacing w:after="0" w:line="288" w:lineRule="atLeast"/>
        <w:outlineLvl w:val="3"/>
        <w:rPr>
          <w:ins w:id="82" w:author="Unknown"/>
          <w:rFonts w:ascii="Arial" w:eastAsia="Times New Roman" w:hAnsi="Arial" w:cs="Arial"/>
          <w:color w:val="3A3A3A"/>
          <w:sz w:val="29"/>
          <w:szCs w:val="29"/>
          <w:lang w:eastAsia="en-IN"/>
        </w:rPr>
      </w:pPr>
      <w:ins w:id="83" w:author="Unknown">
        <w:r w:rsidRPr="0090103F">
          <w:rPr>
            <w:rFonts w:ascii="Arial" w:eastAsia="Times New Roman" w:hAnsi="Arial" w:cs="Arial"/>
            <w:color w:val="FF6600"/>
            <w:sz w:val="29"/>
            <w:szCs w:val="29"/>
            <w:bdr w:val="none" w:sz="0" w:space="0" w:color="auto" w:frame="1"/>
            <w:lang w:eastAsia="en-IN"/>
          </w:rPr>
          <w:t>#1) Setup Module</w:t>
        </w:r>
      </w:ins>
    </w:p>
    <w:p w:rsidR="0090103F" w:rsidRPr="0090103F" w:rsidRDefault="0090103F" w:rsidP="0090103F">
      <w:pPr>
        <w:shd w:val="clear" w:color="auto" w:fill="FFFFFF"/>
        <w:spacing w:after="336" w:line="240" w:lineRule="auto"/>
        <w:rPr>
          <w:ins w:id="84" w:author="Unknown"/>
          <w:rFonts w:ascii="Arial" w:eastAsia="Times New Roman" w:hAnsi="Arial" w:cs="Arial"/>
          <w:color w:val="3A3A3A"/>
          <w:sz w:val="23"/>
          <w:szCs w:val="23"/>
          <w:lang w:eastAsia="en-IN"/>
        </w:rPr>
      </w:pPr>
      <w:ins w:id="85" w:author="Unknown">
        <w:r w:rsidRPr="0090103F">
          <w:rPr>
            <w:rFonts w:ascii="Arial" w:eastAsia="Times New Roman" w:hAnsi="Arial" w:cs="Arial"/>
            <w:color w:val="3A3A3A"/>
            <w:sz w:val="23"/>
            <w:szCs w:val="23"/>
            <w:lang w:eastAsia="en-IN"/>
          </w:rPr>
          <w:t>To get information about the network or hardware or OS version or memory related information the setup module will help to gather the same about the target machines. On the control, the machine runs the below command.</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86" w:author="Unknown"/>
          <w:rFonts w:ascii="inherit" w:eastAsia="Times New Roman" w:hAnsi="inherit" w:cs="Courier New"/>
          <w:color w:val="3A3A3A"/>
          <w:sz w:val="23"/>
          <w:szCs w:val="23"/>
          <w:lang w:eastAsia="en-IN"/>
        </w:rPr>
      </w:pPr>
      <w:ins w:id="87" w:author="Unknown">
        <w:r w:rsidRPr="0090103F">
          <w:rPr>
            <w:rFonts w:ascii="inherit" w:eastAsia="Times New Roman" w:hAnsi="inherit" w:cs="Courier New"/>
            <w:b/>
            <w:bCs/>
            <w:color w:val="3A3A3A"/>
            <w:sz w:val="23"/>
            <w:lang w:eastAsia="en-IN"/>
          </w:rPr>
          <w:t>$ ansible webservers –m setup</w:t>
        </w:r>
      </w:ins>
    </w:p>
    <w:p w:rsidR="0090103F" w:rsidRPr="0090103F" w:rsidRDefault="0090103F" w:rsidP="0090103F">
      <w:pPr>
        <w:shd w:val="clear" w:color="auto" w:fill="FFFFFF"/>
        <w:spacing w:after="0" w:line="240" w:lineRule="auto"/>
        <w:rPr>
          <w:ins w:id="88"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3905250"/>
            <wp:effectExtent l="19050" t="0" r="0" b="0"/>
            <wp:docPr id="15" name="Picture 15" descr="13.Setup Modul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3.Setup Module">
                      <a:hlinkClick r:id="rId33"/>
                    </pic:cNvPr>
                    <pic:cNvPicPr>
                      <a:picLocks noChangeAspect="1" noChangeArrowheads="1"/>
                    </pic:cNvPicPr>
                  </pic:nvPicPr>
                  <pic:blipFill>
                    <a:blip r:embed="rId34"/>
                    <a:srcRect/>
                    <a:stretch>
                      <a:fillRect/>
                    </a:stretch>
                  </pic:blipFill>
                  <pic:spPr bwMode="auto">
                    <a:xfrm>
                      <a:off x="0" y="0"/>
                      <a:ext cx="5715000" cy="390525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88" w:lineRule="atLeast"/>
        <w:outlineLvl w:val="3"/>
        <w:rPr>
          <w:ins w:id="89" w:author="Unknown"/>
          <w:rFonts w:ascii="Arial" w:eastAsia="Times New Roman" w:hAnsi="Arial" w:cs="Arial"/>
          <w:color w:val="3A3A3A"/>
          <w:sz w:val="29"/>
          <w:szCs w:val="29"/>
          <w:lang w:eastAsia="en-IN"/>
        </w:rPr>
      </w:pPr>
      <w:ins w:id="90" w:author="Unknown">
        <w:r w:rsidRPr="0090103F">
          <w:rPr>
            <w:rFonts w:ascii="Arial" w:eastAsia="Times New Roman" w:hAnsi="Arial" w:cs="Arial"/>
            <w:color w:val="FF6600"/>
            <w:sz w:val="29"/>
            <w:szCs w:val="29"/>
            <w:bdr w:val="none" w:sz="0" w:space="0" w:color="auto" w:frame="1"/>
            <w:lang w:eastAsia="en-IN"/>
          </w:rPr>
          <w:t>#2) Command Module</w:t>
        </w:r>
      </w:ins>
    </w:p>
    <w:p w:rsidR="0090103F" w:rsidRPr="0090103F" w:rsidRDefault="0090103F" w:rsidP="0090103F">
      <w:pPr>
        <w:shd w:val="clear" w:color="auto" w:fill="FFFFFF"/>
        <w:spacing w:after="336" w:line="240" w:lineRule="auto"/>
        <w:rPr>
          <w:ins w:id="91" w:author="Unknown"/>
          <w:rFonts w:ascii="Arial" w:eastAsia="Times New Roman" w:hAnsi="Arial" w:cs="Arial"/>
          <w:color w:val="3A3A3A"/>
          <w:sz w:val="23"/>
          <w:szCs w:val="23"/>
          <w:lang w:eastAsia="en-IN"/>
        </w:rPr>
      </w:pPr>
      <w:ins w:id="92" w:author="Unknown">
        <w:r w:rsidRPr="0090103F">
          <w:rPr>
            <w:rFonts w:ascii="Arial" w:eastAsia="Times New Roman" w:hAnsi="Arial" w:cs="Arial"/>
            <w:color w:val="3A3A3A"/>
            <w:sz w:val="23"/>
            <w:szCs w:val="23"/>
            <w:lang w:eastAsia="en-IN"/>
          </w:rPr>
          <w:t>The command module simply executes a specific command on the target machine and gives the output.</w:t>
        </w:r>
      </w:ins>
    </w:p>
    <w:p w:rsidR="0090103F" w:rsidRPr="0090103F" w:rsidRDefault="0090103F" w:rsidP="0090103F">
      <w:pPr>
        <w:shd w:val="clear" w:color="auto" w:fill="FFFFFF"/>
        <w:spacing w:after="0" w:line="240" w:lineRule="auto"/>
        <w:rPr>
          <w:ins w:id="93" w:author="Unknown"/>
          <w:rFonts w:ascii="Arial" w:eastAsia="Times New Roman" w:hAnsi="Arial" w:cs="Arial"/>
          <w:color w:val="3A3A3A"/>
          <w:sz w:val="23"/>
          <w:szCs w:val="23"/>
          <w:lang w:eastAsia="en-IN"/>
        </w:rPr>
      </w:pPr>
      <w:ins w:id="94" w:author="Unknown">
        <w:r w:rsidRPr="0090103F">
          <w:rPr>
            <w:rFonts w:ascii="Arial" w:eastAsia="Times New Roman" w:hAnsi="Arial" w:cs="Arial"/>
            <w:b/>
            <w:bCs/>
            <w:color w:val="3A3A3A"/>
            <w:sz w:val="23"/>
            <w:u w:val="single"/>
            <w:lang w:eastAsia="en-IN"/>
          </w:rPr>
          <w:t>Some of the Examples are given below</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5" w:author="Unknown"/>
          <w:rFonts w:ascii="inherit" w:eastAsia="Times New Roman" w:hAnsi="inherit" w:cs="Courier New"/>
          <w:color w:val="3A3A3A"/>
          <w:sz w:val="23"/>
          <w:szCs w:val="23"/>
          <w:lang w:eastAsia="en-IN"/>
        </w:rPr>
      </w:pPr>
      <w:ins w:id="96" w:author="Unknown">
        <w:r w:rsidRPr="0090103F">
          <w:rPr>
            <w:rFonts w:ascii="inherit" w:eastAsia="Times New Roman" w:hAnsi="inherit" w:cs="Courier New"/>
            <w:b/>
            <w:bCs/>
            <w:color w:val="3A3A3A"/>
            <w:sz w:val="23"/>
            <w:lang w:eastAsia="en-IN"/>
          </w:rPr>
          <w:t>$ ansible webservers –m command - an ‘uptime’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97" w:author="Unknown"/>
          <w:rFonts w:ascii="inherit" w:eastAsia="Times New Roman" w:hAnsi="inherit" w:cs="Courier New"/>
          <w:color w:val="3A3A3A"/>
          <w:sz w:val="23"/>
          <w:szCs w:val="23"/>
          <w:lang w:eastAsia="en-IN"/>
        </w:rPr>
      </w:pPr>
      <w:ins w:id="98" w:author="Unknown">
        <w:r w:rsidRPr="0090103F">
          <w:rPr>
            <w:rFonts w:ascii="inherit" w:eastAsia="Times New Roman" w:hAnsi="inherit" w:cs="Courier New"/>
            <w:b/>
            <w:bCs/>
            <w:color w:val="3A3A3A"/>
            <w:sz w:val="23"/>
            <w:lang w:eastAsia="en-IN"/>
          </w:rPr>
          <w:t>$ ansible webservers –m command –a ‘hostname’</w:t>
        </w:r>
      </w:ins>
    </w:p>
    <w:p w:rsidR="0090103F" w:rsidRPr="0090103F" w:rsidRDefault="0090103F" w:rsidP="0090103F">
      <w:pPr>
        <w:shd w:val="clear" w:color="auto" w:fill="FFFFFF"/>
        <w:spacing w:after="0" w:line="240" w:lineRule="auto"/>
        <w:rPr>
          <w:ins w:id="99"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1390650"/>
            <wp:effectExtent l="19050" t="0" r="0" b="0"/>
            <wp:docPr id="16" name="Picture 16" descr="14.command modul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4.command module">
                      <a:hlinkClick r:id="rId35"/>
                    </pic:cNvPr>
                    <pic:cNvPicPr>
                      <a:picLocks noChangeAspect="1" noChangeArrowheads="1"/>
                    </pic:cNvPicPr>
                  </pic:nvPicPr>
                  <pic:blipFill>
                    <a:blip r:embed="rId36"/>
                    <a:srcRect/>
                    <a:stretch>
                      <a:fillRect/>
                    </a:stretch>
                  </pic:blipFill>
                  <pic:spPr bwMode="auto">
                    <a:xfrm>
                      <a:off x="0" y="0"/>
                      <a:ext cx="5715000" cy="139065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88" w:lineRule="atLeast"/>
        <w:outlineLvl w:val="3"/>
        <w:rPr>
          <w:ins w:id="100" w:author="Unknown"/>
          <w:rFonts w:ascii="Arial" w:eastAsia="Times New Roman" w:hAnsi="Arial" w:cs="Arial"/>
          <w:color w:val="3A3A3A"/>
          <w:sz w:val="29"/>
          <w:szCs w:val="29"/>
          <w:lang w:eastAsia="en-IN"/>
        </w:rPr>
      </w:pPr>
      <w:ins w:id="101" w:author="Unknown">
        <w:r w:rsidRPr="0090103F">
          <w:rPr>
            <w:rFonts w:ascii="Arial" w:eastAsia="Times New Roman" w:hAnsi="Arial" w:cs="Arial"/>
            <w:color w:val="FF6600"/>
            <w:sz w:val="29"/>
            <w:szCs w:val="29"/>
            <w:bdr w:val="none" w:sz="0" w:space="0" w:color="auto" w:frame="1"/>
            <w:lang w:eastAsia="en-IN"/>
          </w:rPr>
          <w:t>#3) Shell Module</w:t>
        </w:r>
      </w:ins>
    </w:p>
    <w:p w:rsidR="0090103F" w:rsidRPr="0090103F" w:rsidRDefault="0090103F" w:rsidP="0090103F">
      <w:pPr>
        <w:shd w:val="clear" w:color="auto" w:fill="FFFFFF"/>
        <w:spacing w:after="336" w:line="240" w:lineRule="auto"/>
        <w:rPr>
          <w:ins w:id="102" w:author="Unknown"/>
          <w:rFonts w:ascii="Arial" w:eastAsia="Times New Roman" w:hAnsi="Arial" w:cs="Arial"/>
          <w:color w:val="3A3A3A"/>
          <w:sz w:val="23"/>
          <w:szCs w:val="23"/>
          <w:lang w:eastAsia="en-IN"/>
        </w:rPr>
      </w:pPr>
      <w:ins w:id="103" w:author="Unknown">
        <w:r w:rsidRPr="0090103F">
          <w:rPr>
            <w:rFonts w:ascii="Arial" w:eastAsia="Times New Roman" w:hAnsi="Arial" w:cs="Arial"/>
            <w:color w:val="3A3A3A"/>
            <w:sz w:val="23"/>
            <w:szCs w:val="23"/>
            <w:lang w:eastAsia="en-IN"/>
          </w:rPr>
          <w:lastRenderedPageBreak/>
          <w:t>To execute any command in the shell of your choice you can use the Shell module. The shell module commands are run in /bin/sh shell and you can make use of the operators like ‘&gt;’ or ‘|’ (pipe symbol or even environment variables.</w:t>
        </w:r>
      </w:ins>
    </w:p>
    <w:p w:rsidR="0090103F" w:rsidRPr="0090103F" w:rsidRDefault="0090103F" w:rsidP="0090103F">
      <w:pPr>
        <w:shd w:val="clear" w:color="auto" w:fill="FFFFFF"/>
        <w:spacing w:after="336" w:line="240" w:lineRule="auto"/>
        <w:rPr>
          <w:ins w:id="104" w:author="Unknown"/>
          <w:rFonts w:ascii="Arial" w:eastAsia="Times New Roman" w:hAnsi="Arial" w:cs="Arial"/>
          <w:color w:val="3A3A3A"/>
          <w:sz w:val="23"/>
          <w:szCs w:val="23"/>
          <w:lang w:eastAsia="en-IN"/>
        </w:rPr>
      </w:pPr>
      <w:ins w:id="105" w:author="Unknown">
        <w:r w:rsidRPr="0090103F">
          <w:rPr>
            <w:rFonts w:ascii="Arial" w:eastAsia="Times New Roman" w:hAnsi="Arial" w:cs="Arial"/>
            <w:color w:val="3A3A3A"/>
            <w:sz w:val="23"/>
            <w:szCs w:val="23"/>
            <w:lang w:eastAsia="en-IN"/>
          </w:rPr>
          <w:t>So primarily the difference between the Shell and Command module is that if you actually do not need to use the operators like the ones mentioned then you could use the command module.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06" w:author="Unknown"/>
          <w:rFonts w:ascii="inherit" w:eastAsia="Times New Roman" w:hAnsi="inherit" w:cs="Courier New"/>
          <w:color w:val="3A3A3A"/>
          <w:sz w:val="23"/>
          <w:szCs w:val="23"/>
          <w:lang w:eastAsia="en-IN"/>
        </w:rPr>
      </w:pPr>
      <w:ins w:id="107" w:author="Unknown">
        <w:r w:rsidRPr="0090103F">
          <w:rPr>
            <w:rFonts w:ascii="inherit" w:eastAsia="Times New Roman" w:hAnsi="inherit" w:cs="Courier New"/>
            <w:b/>
            <w:bCs/>
            <w:color w:val="3A3A3A"/>
            <w:sz w:val="23"/>
            <w:lang w:eastAsia="en-IN"/>
          </w:rPr>
          <w:t>$ ansible webservers -m shell -a 'ls -l &gt; temp.txt'</w:t>
        </w:r>
      </w:ins>
    </w:p>
    <w:p w:rsidR="0090103F" w:rsidRPr="0090103F" w:rsidRDefault="0090103F" w:rsidP="0090103F">
      <w:pPr>
        <w:shd w:val="clear" w:color="auto" w:fill="FFFFFF"/>
        <w:spacing w:after="0" w:line="240" w:lineRule="auto"/>
        <w:rPr>
          <w:ins w:id="108"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1476375"/>
            <wp:effectExtent l="19050" t="0" r="0" b="0"/>
            <wp:docPr id="17" name="Picture 17" descr="15.Shell Modul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5.Shell Module">
                      <a:hlinkClick r:id="rId37"/>
                    </pic:cNvPr>
                    <pic:cNvPicPr>
                      <a:picLocks noChangeAspect="1" noChangeArrowheads="1"/>
                    </pic:cNvPicPr>
                  </pic:nvPicPr>
                  <pic:blipFill>
                    <a:blip r:embed="rId38"/>
                    <a:srcRect/>
                    <a:stretch>
                      <a:fillRect/>
                    </a:stretch>
                  </pic:blipFill>
                  <pic:spPr bwMode="auto">
                    <a:xfrm>
                      <a:off x="0" y="0"/>
                      <a:ext cx="5715000" cy="147637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336" w:line="240" w:lineRule="auto"/>
        <w:rPr>
          <w:ins w:id="109" w:author="Unknown"/>
          <w:rFonts w:ascii="Arial" w:eastAsia="Times New Roman" w:hAnsi="Arial" w:cs="Arial"/>
          <w:color w:val="3A3A3A"/>
          <w:sz w:val="23"/>
          <w:szCs w:val="23"/>
          <w:lang w:eastAsia="en-IN"/>
        </w:rPr>
      </w:pPr>
      <w:ins w:id="110" w:author="Unknown">
        <w:r w:rsidRPr="0090103F">
          <w:rPr>
            <w:rFonts w:ascii="Arial" w:eastAsia="Times New Roman" w:hAnsi="Arial" w:cs="Arial"/>
            <w:color w:val="3A3A3A"/>
            <w:sz w:val="23"/>
            <w:szCs w:val="23"/>
            <w:lang w:eastAsia="en-IN"/>
          </w:rPr>
          <w:t>On the machines under webservers group check for the file created and run the command to view the text file.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1" w:author="Unknown"/>
          <w:rFonts w:ascii="inherit" w:eastAsia="Times New Roman" w:hAnsi="inherit" w:cs="Courier New"/>
          <w:color w:val="3A3A3A"/>
          <w:sz w:val="23"/>
          <w:szCs w:val="23"/>
          <w:lang w:eastAsia="en-IN"/>
        </w:rPr>
      </w:pPr>
      <w:ins w:id="112" w:author="Unknown">
        <w:r w:rsidRPr="0090103F">
          <w:rPr>
            <w:rFonts w:ascii="inherit" w:eastAsia="Times New Roman" w:hAnsi="inherit" w:cs="Courier New"/>
            <w:b/>
            <w:bCs/>
            <w:color w:val="3A3A3A"/>
            <w:sz w:val="23"/>
            <w:lang w:eastAsia="en-IN"/>
          </w:rPr>
          <w:t>$ ansible webservers –m command -a ‘cat temp.txt’</w:t>
        </w:r>
      </w:ins>
    </w:p>
    <w:p w:rsidR="0090103F" w:rsidRPr="0090103F" w:rsidRDefault="0090103F" w:rsidP="0090103F">
      <w:pPr>
        <w:shd w:val="clear" w:color="auto" w:fill="FFFFFF"/>
        <w:spacing w:after="0" w:line="288" w:lineRule="atLeast"/>
        <w:outlineLvl w:val="3"/>
        <w:rPr>
          <w:ins w:id="113" w:author="Unknown"/>
          <w:rFonts w:ascii="Arial" w:eastAsia="Times New Roman" w:hAnsi="Arial" w:cs="Arial"/>
          <w:color w:val="3A3A3A"/>
          <w:sz w:val="29"/>
          <w:szCs w:val="29"/>
          <w:lang w:eastAsia="en-IN"/>
        </w:rPr>
      </w:pPr>
      <w:ins w:id="114" w:author="Unknown">
        <w:r w:rsidRPr="0090103F">
          <w:rPr>
            <w:rFonts w:ascii="Arial" w:eastAsia="Times New Roman" w:hAnsi="Arial" w:cs="Arial"/>
            <w:color w:val="FF6600"/>
            <w:sz w:val="29"/>
            <w:szCs w:val="29"/>
            <w:bdr w:val="none" w:sz="0" w:space="0" w:color="auto" w:frame="1"/>
            <w:lang w:eastAsia="en-IN"/>
          </w:rPr>
          <w:t>#4) User Module</w:t>
        </w:r>
      </w:ins>
    </w:p>
    <w:p w:rsidR="0090103F" w:rsidRPr="0090103F" w:rsidRDefault="0090103F" w:rsidP="0090103F">
      <w:pPr>
        <w:shd w:val="clear" w:color="auto" w:fill="FFFFFF"/>
        <w:spacing w:after="336" w:line="240" w:lineRule="auto"/>
        <w:rPr>
          <w:ins w:id="115" w:author="Unknown"/>
          <w:rFonts w:ascii="Arial" w:eastAsia="Times New Roman" w:hAnsi="Arial" w:cs="Arial"/>
          <w:color w:val="3A3A3A"/>
          <w:sz w:val="23"/>
          <w:szCs w:val="23"/>
          <w:lang w:eastAsia="en-IN"/>
        </w:rPr>
      </w:pPr>
      <w:ins w:id="116" w:author="Unknown">
        <w:r w:rsidRPr="0090103F">
          <w:rPr>
            <w:rFonts w:ascii="Arial" w:eastAsia="Times New Roman" w:hAnsi="Arial" w:cs="Arial"/>
            <w:color w:val="3A3A3A"/>
            <w:sz w:val="23"/>
            <w:szCs w:val="23"/>
            <w:lang w:eastAsia="en-IN"/>
          </w:rPr>
          <w:t>Using this module one can create or delete users.</w:t>
        </w:r>
      </w:ins>
    </w:p>
    <w:p w:rsidR="0090103F" w:rsidRPr="0090103F" w:rsidRDefault="0090103F" w:rsidP="0090103F">
      <w:pPr>
        <w:shd w:val="clear" w:color="auto" w:fill="FFFFFF"/>
        <w:spacing w:after="0" w:line="240" w:lineRule="auto"/>
        <w:rPr>
          <w:ins w:id="117" w:author="Unknown"/>
          <w:rFonts w:ascii="Arial" w:eastAsia="Times New Roman" w:hAnsi="Arial" w:cs="Arial"/>
          <w:color w:val="3A3A3A"/>
          <w:sz w:val="23"/>
          <w:szCs w:val="23"/>
          <w:lang w:eastAsia="en-IN"/>
        </w:rPr>
      </w:pPr>
      <w:ins w:id="118" w:author="Unknown">
        <w:r w:rsidRPr="0090103F">
          <w:rPr>
            <w:rFonts w:ascii="Arial" w:eastAsia="Times New Roman" w:hAnsi="Arial" w:cs="Arial"/>
            <w:b/>
            <w:bCs/>
            <w:color w:val="000000"/>
            <w:sz w:val="23"/>
            <w:lang w:eastAsia="en-IN"/>
          </w:rPr>
          <w:t>To add user</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19" w:author="Unknown"/>
          <w:rFonts w:ascii="inherit" w:eastAsia="Times New Roman" w:hAnsi="inherit" w:cs="Courier New"/>
          <w:color w:val="3A3A3A"/>
          <w:sz w:val="23"/>
          <w:szCs w:val="23"/>
          <w:lang w:eastAsia="en-IN"/>
        </w:rPr>
      </w:pPr>
      <w:ins w:id="120" w:author="Unknown">
        <w:r w:rsidRPr="0090103F">
          <w:rPr>
            <w:rFonts w:ascii="inherit" w:eastAsia="Times New Roman" w:hAnsi="inherit" w:cs="Courier New"/>
            <w:b/>
            <w:bCs/>
            <w:color w:val="3A3A3A"/>
            <w:sz w:val="23"/>
            <w:lang w:eastAsia="en-IN"/>
          </w:rPr>
          <w:t>$ ansible webservers -m user -a 'name=user1 password=user1' --become</w:t>
        </w:r>
      </w:ins>
    </w:p>
    <w:p w:rsidR="0090103F" w:rsidRPr="0090103F" w:rsidRDefault="0090103F" w:rsidP="0090103F">
      <w:pPr>
        <w:shd w:val="clear" w:color="auto" w:fill="FFFFFF"/>
        <w:spacing w:after="0" w:line="240" w:lineRule="auto"/>
        <w:rPr>
          <w:ins w:id="121"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667375" cy="2914650"/>
            <wp:effectExtent l="19050" t="0" r="9525" b="0"/>
            <wp:docPr id="18" name="Picture 18" descr="16.User Module-to add user">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6.User Module-to add user">
                      <a:hlinkClick r:id="rId39"/>
                    </pic:cNvPr>
                    <pic:cNvPicPr>
                      <a:picLocks noChangeAspect="1" noChangeArrowheads="1"/>
                    </pic:cNvPicPr>
                  </pic:nvPicPr>
                  <pic:blipFill>
                    <a:blip r:embed="rId40"/>
                    <a:srcRect/>
                    <a:stretch>
                      <a:fillRect/>
                    </a:stretch>
                  </pic:blipFill>
                  <pic:spPr bwMode="auto">
                    <a:xfrm>
                      <a:off x="0" y="0"/>
                      <a:ext cx="5667375" cy="2914650"/>
                    </a:xfrm>
                    <a:prstGeom prst="rect">
                      <a:avLst/>
                    </a:prstGeom>
                    <a:noFill/>
                    <a:ln w="9525">
                      <a:noFill/>
                      <a:miter lim="800000"/>
                      <a:headEnd/>
                      <a:tailEnd/>
                    </a:ln>
                  </pic:spPr>
                </pic:pic>
              </a:graphicData>
            </a:graphic>
          </wp:inline>
        </w:drawing>
      </w:r>
      <w:r>
        <w:rPr>
          <w:rFonts w:ascii="Arial" w:eastAsia="Times New Roman" w:hAnsi="Arial" w:cs="Arial"/>
          <w:noProof/>
          <w:color w:val="A53E33"/>
          <w:sz w:val="23"/>
          <w:szCs w:val="23"/>
          <w:bdr w:val="none" w:sz="0" w:space="0" w:color="auto" w:frame="1"/>
          <w:lang w:eastAsia="en-IN"/>
        </w:rPr>
        <w:drawing>
          <wp:inline distT="0" distB="0" distL="0" distR="0">
            <wp:extent cx="5715000" cy="990600"/>
            <wp:effectExtent l="19050" t="0" r="0" b="0"/>
            <wp:docPr id="19" name="Picture 19" descr="16.user module-add user">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6.user module-add user">
                      <a:hlinkClick r:id="rId41"/>
                    </pic:cNvPr>
                    <pic:cNvPicPr>
                      <a:picLocks noChangeAspect="1" noChangeArrowheads="1"/>
                    </pic:cNvPicPr>
                  </pic:nvPicPr>
                  <pic:blipFill>
                    <a:blip r:embed="rId42"/>
                    <a:srcRect/>
                    <a:stretch>
                      <a:fillRect/>
                    </a:stretch>
                  </pic:blipFill>
                  <pic:spPr bwMode="auto">
                    <a:xfrm>
                      <a:off x="0" y="0"/>
                      <a:ext cx="5715000" cy="99060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22" w:author="Unknown"/>
          <w:rFonts w:ascii="Arial" w:eastAsia="Times New Roman" w:hAnsi="Arial" w:cs="Arial"/>
          <w:color w:val="3A3A3A"/>
          <w:sz w:val="23"/>
          <w:szCs w:val="23"/>
          <w:lang w:eastAsia="en-IN"/>
        </w:rPr>
      </w:pPr>
      <w:ins w:id="123" w:author="Unknown">
        <w:r w:rsidRPr="0090103F">
          <w:rPr>
            <w:rFonts w:ascii="Arial" w:eastAsia="Times New Roman" w:hAnsi="Arial" w:cs="Arial"/>
            <w:b/>
            <w:bCs/>
            <w:color w:val="3A3A3A"/>
            <w:sz w:val="23"/>
            <w:lang w:eastAsia="en-IN"/>
          </w:rPr>
          <w:t>To delete user</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24" w:author="Unknown"/>
          <w:rFonts w:ascii="inherit" w:eastAsia="Times New Roman" w:hAnsi="inherit" w:cs="Courier New"/>
          <w:color w:val="3A3A3A"/>
          <w:sz w:val="23"/>
          <w:szCs w:val="23"/>
          <w:lang w:eastAsia="en-IN"/>
        </w:rPr>
      </w:pPr>
      <w:ins w:id="125" w:author="Unknown">
        <w:r w:rsidRPr="0090103F">
          <w:rPr>
            <w:rFonts w:ascii="inherit" w:eastAsia="Times New Roman" w:hAnsi="inherit" w:cs="Courier New"/>
            <w:b/>
            <w:bCs/>
            <w:color w:val="3A3A3A"/>
            <w:sz w:val="23"/>
            <w:lang w:eastAsia="en-IN"/>
          </w:rPr>
          <w:lastRenderedPageBreak/>
          <w:t>$ ansible webservers -m user -a 'name=user1 state=absent' --become</w:t>
        </w:r>
      </w:ins>
    </w:p>
    <w:p w:rsidR="0090103F" w:rsidRPr="0090103F" w:rsidRDefault="0090103F" w:rsidP="0090103F">
      <w:pPr>
        <w:shd w:val="clear" w:color="auto" w:fill="FFFFFF"/>
        <w:spacing w:after="0" w:line="240" w:lineRule="auto"/>
        <w:rPr>
          <w:ins w:id="126"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1952625"/>
            <wp:effectExtent l="19050" t="0" r="0" b="0"/>
            <wp:docPr id="20" name="Picture 20" descr="17.to delete user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7.to delete user1">
                      <a:hlinkClick r:id="rId43"/>
                    </pic:cNvPr>
                    <pic:cNvPicPr>
                      <a:picLocks noChangeAspect="1" noChangeArrowheads="1"/>
                    </pic:cNvPicPr>
                  </pic:nvPicPr>
                  <pic:blipFill>
                    <a:blip r:embed="rId44"/>
                    <a:srcRect/>
                    <a:stretch>
                      <a:fillRect/>
                    </a:stretch>
                  </pic:blipFill>
                  <pic:spPr bwMode="auto">
                    <a:xfrm>
                      <a:off x="0" y="0"/>
                      <a:ext cx="5715000" cy="1952625"/>
                    </a:xfrm>
                    <a:prstGeom prst="rect">
                      <a:avLst/>
                    </a:prstGeom>
                    <a:noFill/>
                    <a:ln w="9525">
                      <a:noFill/>
                      <a:miter lim="800000"/>
                      <a:headEnd/>
                      <a:tailEnd/>
                    </a:ln>
                  </pic:spPr>
                </pic:pic>
              </a:graphicData>
            </a:graphic>
          </wp:inline>
        </w:drawing>
      </w:r>
      <w:r>
        <w:rPr>
          <w:rFonts w:ascii="Arial" w:eastAsia="Times New Roman" w:hAnsi="Arial" w:cs="Arial"/>
          <w:noProof/>
          <w:color w:val="A53E33"/>
          <w:sz w:val="23"/>
          <w:szCs w:val="23"/>
          <w:bdr w:val="none" w:sz="0" w:space="0" w:color="auto" w:frame="1"/>
          <w:lang w:eastAsia="en-IN"/>
        </w:rPr>
        <w:drawing>
          <wp:inline distT="0" distB="0" distL="0" distR="0">
            <wp:extent cx="5715000" cy="800100"/>
            <wp:effectExtent l="19050" t="0" r="0" b="0"/>
            <wp:docPr id="21" name="Picture 21" descr="17.to delete user2">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7.to delete user2">
                      <a:hlinkClick r:id="rId45"/>
                    </pic:cNvPr>
                    <pic:cNvPicPr>
                      <a:picLocks noChangeAspect="1" noChangeArrowheads="1"/>
                    </pic:cNvPicPr>
                  </pic:nvPicPr>
                  <pic:blipFill>
                    <a:blip r:embed="rId46"/>
                    <a:srcRect/>
                    <a:stretch>
                      <a:fillRect/>
                    </a:stretch>
                  </pic:blipFill>
                  <pic:spPr bwMode="auto">
                    <a:xfrm>
                      <a:off x="0" y="0"/>
                      <a:ext cx="5715000" cy="80010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27" w:author="Unknown"/>
          <w:rFonts w:ascii="Arial" w:eastAsia="Times New Roman" w:hAnsi="Arial" w:cs="Arial"/>
          <w:color w:val="3A3A3A"/>
          <w:sz w:val="23"/>
          <w:szCs w:val="23"/>
          <w:lang w:eastAsia="en-IN"/>
        </w:rPr>
      </w:pPr>
      <w:ins w:id="128" w:author="Unknown">
        <w:r w:rsidRPr="0090103F">
          <w:rPr>
            <w:rFonts w:ascii="Arial" w:eastAsia="Times New Roman" w:hAnsi="Arial" w:cs="Arial"/>
            <w:b/>
            <w:bCs/>
            <w:color w:val="3A3A3A"/>
            <w:sz w:val="23"/>
            <w:lang w:eastAsia="en-IN"/>
          </w:rPr>
          <w:t>Options:</w:t>
        </w:r>
      </w:ins>
    </w:p>
    <w:p w:rsidR="0090103F" w:rsidRPr="0090103F" w:rsidRDefault="0090103F" w:rsidP="0090103F">
      <w:pPr>
        <w:numPr>
          <w:ilvl w:val="0"/>
          <w:numId w:val="2"/>
        </w:numPr>
        <w:shd w:val="clear" w:color="auto" w:fill="FFFFFF"/>
        <w:spacing w:after="0" w:line="240" w:lineRule="auto"/>
        <w:rPr>
          <w:ins w:id="129" w:author="Unknown"/>
          <w:rFonts w:ascii="Arial" w:eastAsia="Times New Roman" w:hAnsi="Arial" w:cs="Arial"/>
          <w:color w:val="3A3A3A"/>
          <w:sz w:val="23"/>
          <w:szCs w:val="23"/>
          <w:lang w:eastAsia="en-IN"/>
        </w:rPr>
      </w:pPr>
      <w:ins w:id="130" w:author="Unknown">
        <w:r w:rsidRPr="0090103F">
          <w:rPr>
            <w:rFonts w:ascii="Arial" w:eastAsia="Times New Roman" w:hAnsi="Arial" w:cs="Arial"/>
            <w:b/>
            <w:bCs/>
            <w:color w:val="3A3A3A"/>
            <w:sz w:val="23"/>
            <w:lang w:eastAsia="en-IN"/>
          </w:rPr>
          <w:t>become</w:t>
        </w:r>
        <w:r w:rsidRPr="0090103F">
          <w:rPr>
            <w:rFonts w:ascii="Arial" w:eastAsia="Times New Roman" w:hAnsi="Arial" w:cs="Arial"/>
            <w:color w:val="3A3A3A"/>
            <w:sz w:val="23"/>
            <w:szCs w:val="23"/>
            <w:lang w:eastAsia="en-IN"/>
          </w:rPr>
          <w:t> – Privilege to the superuser to run the command</w:t>
        </w:r>
      </w:ins>
    </w:p>
    <w:p w:rsidR="0090103F" w:rsidRPr="0090103F" w:rsidRDefault="0090103F" w:rsidP="0090103F">
      <w:pPr>
        <w:numPr>
          <w:ilvl w:val="0"/>
          <w:numId w:val="2"/>
        </w:numPr>
        <w:shd w:val="clear" w:color="auto" w:fill="FFFFFF"/>
        <w:spacing w:after="0" w:line="240" w:lineRule="auto"/>
        <w:rPr>
          <w:ins w:id="131" w:author="Unknown"/>
          <w:rFonts w:ascii="Arial" w:eastAsia="Times New Roman" w:hAnsi="Arial" w:cs="Arial"/>
          <w:color w:val="3A3A3A"/>
          <w:sz w:val="23"/>
          <w:szCs w:val="23"/>
          <w:lang w:eastAsia="en-IN"/>
        </w:rPr>
      </w:pPr>
      <w:ins w:id="132" w:author="Unknown">
        <w:r w:rsidRPr="0090103F">
          <w:rPr>
            <w:rFonts w:ascii="Arial" w:eastAsia="Times New Roman" w:hAnsi="Arial" w:cs="Arial"/>
            <w:b/>
            <w:bCs/>
            <w:color w:val="3A3A3A"/>
            <w:sz w:val="23"/>
            <w:lang w:eastAsia="en-IN"/>
          </w:rPr>
          <w:t>state=absent</w:t>
        </w:r>
        <w:r w:rsidRPr="0090103F">
          <w:rPr>
            <w:rFonts w:ascii="Arial" w:eastAsia="Times New Roman" w:hAnsi="Arial" w:cs="Arial"/>
            <w:color w:val="3A3A3A"/>
            <w:sz w:val="23"/>
            <w:szCs w:val="23"/>
            <w:lang w:eastAsia="en-IN"/>
          </w:rPr>
          <w:t> to delete the user</w:t>
        </w:r>
      </w:ins>
    </w:p>
    <w:p w:rsidR="0090103F" w:rsidRPr="0090103F" w:rsidRDefault="0090103F" w:rsidP="0090103F">
      <w:pPr>
        <w:shd w:val="clear" w:color="auto" w:fill="FFFFFF"/>
        <w:spacing w:after="0" w:line="288" w:lineRule="atLeast"/>
        <w:outlineLvl w:val="3"/>
        <w:rPr>
          <w:ins w:id="133" w:author="Unknown"/>
          <w:rFonts w:ascii="Arial" w:eastAsia="Times New Roman" w:hAnsi="Arial" w:cs="Arial"/>
          <w:color w:val="3A3A3A"/>
          <w:sz w:val="29"/>
          <w:szCs w:val="29"/>
          <w:lang w:eastAsia="en-IN"/>
        </w:rPr>
      </w:pPr>
      <w:ins w:id="134" w:author="Unknown">
        <w:r w:rsidRPr="0090103F">
          <w:rPr>
            <w:rFonts w:ascii="Arial" w:eastAsia="Times New Roman" w:hAnsi="Arial" w:cs="Arial"/>
            <w:color w:val="FF6600"/>
            <w:sz w:val="29"/>
            <w:szCs w:val="29"/>
            <w:bdr w:val="none" w:sz="0" w:space="0" w:color="auto" w:frame="1"/>
            <w:lang w:eastAsia="en-IN"/>
          </w:rPr>
          <w:t>#5) File Module</w:t>
        </w:r>
      </w:ins>
    </w:p>
    <w:p w:rsidR="0090103F" w:rsidRPr="0090103F" w:rsidRDefault="0090103F" w:rsidP="0090103F">
      <w:pPr>
        <w:shd w:val="clear" w:color="auto" w:fill="FFFFFF"/>
        <w:spacing w:after="336" w:line="240" w:lineRule="auto"/>
        <w:rPr>
          <w:ins w:id="135" w:author="Unknown"/>
          <w:rFonts w:ascii="Arial" w:eastAsia="Times New Roman" w:hAnsi="Arial" w:cs="Arial"/>
          <w:color w:val="3A3A3A"/>
          <w:sz w:val="23"/>
          <w:szCs w:val="23"/>
          <w:lang w:eastAsia="en-IN"/>
        </w:rPr>
      </w:pPr>
      <w:ins w:id="136" w:author="Unknown">
        <w:r w:rsidRPr="0090103F">
          <w:rPr>
            <w:rFonts w:ascii="Arial" w:eastAsia="Times New Roman" w:hAnsi="Arial" w:cs="Arial"/>
            <w:color w:val="3A3A3A"/>
            <w:sz w:val="23"/>
            <w:szCs w:val="23"/>
            <w:lang w:eastAsia="en-IN"/>
          </w:rPr>
          <w:t>This module is used to create files, directories, set, or change file permissions and ownership etc</w:t>
        </w:r>
      </w:ins>
    </w:p>
    <w:p w:rsidR="0090103F" w:rsidRPr="0090103F" w:rsidRDefault="0090103F" w:rsidP="0090103F">
      <w:pPr>
        <w:shd w:val="clear" w:color="auto" w:fill="FFFFFF"/>
        <w:spacing w:after="0" w:line="240" w:lineRule="auto"/>
        <w:rPr>
          <w:ins w:id="137" w:author="Unknown"/>
          <w:rFonts w:ascii="Arial" w:eastAsia="Times New Roman" w:hAnsi="Arial" w:cs="Arial"/>
          <w:color w:val="3A3A3A"/>
          <w:sz w:val="23"/>
          <w:szCs w:val="23"/>
          <w:lang w:eastAsia="en-IN"/>
        </w:rPr>
      </w:pPr>
      <w:ins w:id="138" w:author="Unknown">
        <w:r w:rsidRPr="0090103F">
          <w:rPr>
            <w:rFonts w:ascii="Arial" w:eastAsia="Times New Roman" w:hAnsi="Arial" w:cs="Arial"/>
            <w:b/>
            <w:bCs/>
            <w:color w:val="3A3A3A"/>
            <w:sz w:val="23"/>
            <w:u w:val="single"/>
            <w:lang w:eastAsia="en-IN"/>
          </w:rPr>
          <w:t>Example 1:</w:t>
        </w:r>
        <w:r w:rsidRPr="0090103F">
          <w:rPr>
            <w:rFonts w:ascii="Arial" w:eastAsia="Times New Roman" w:hAnsi="Arial" w:cs="Arial"/>
            <w:color w:val="3A3A3A"/>
            <w:sz w:val="23"/>
            <w:szCs w:val="23"/>
            <w:lang w:eastAsia="en-IN"/>
          </w:rPr>
          <w:t> Create a file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39" w:author="Unknown"/>
          <w:rFonts w:ascii="inherit" w:eastAsia="Times New Roman" w:hAnsi="inherit" w:cs="Courier New"/>
          <w:color w:val="3A3A3A"/>
          <w:sz w:val="23"/>
          <w:szCs w:val="23"/>
          <w:lang w:eastAsia="en-IN"/>
        </w:rPr>
      </w:pPr>
      <w:ins w:id="140" w:author="Unknown">
        <w:r w:rsidRPr="0090103F">
          <w:rPr>
            <w:rFonts w:ascii="inherit" w:eastAsia="Times New Roman" w:hAnsi="inherit" w:cs="Courier New"/>
            <w:b/>
            <w:bCs/>
            <w:color w:val="3A3A3A"/>
            <w:sz w:val="23"/>
            <w:lang w:eastAsia="en-IN"/>
          </w:rPr>
          <w:t>$ ansible webservers -m file -a 'dest=/home/ansible/niranjan.txt state=touch mode=600 owner=ansible group=ansible'</w:t>
        </w:r>
      </w:ins>
    </w:p>
    <w:p w:rsidR="0090103F" w:rsidRPr="0090103F" w:rsidRDefault="0090103F" w:rsidP="0090103F">
      <w:pPr>
        <w:shd w:val="clear" w:color="auto" w:fill="FFFFFF"/>
        <w:spacing w:after="0" w:line="240" w:lineRule="auto"/>
        <w:rPr>
          <w:ins w:id="141"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lastRenderedPageBreak/>
        <w:drawing>
          <wp:inline distT="0" distB="0" distL="0" distR="0">
            <wp:extent cx="5715000" cy="3914775"/>
            <wp:effectExtent l="19050" t="0" r="0" b="0"/>
            <wp:docPr id="22" name="Picture 22" descr="18.file module-create file1">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18.file module-create file1">
                      <a:hlinkClick r:id="rId47"/>
                    </pic:cNvPr>
                    <pic:cNvPicPr>
                      <a:picLocks noChangeAspect="1" noChangeArrowheads="1"/>
                    </pic:cNvPicPr>
                  </pic:nvPicPr>
                  <pic:blipFill>
                    <a:blip r:embed="rId48"/>
                    <a:srcRect/>
                    <a:stretch>
                      <a:fillRect/>
                    </a:stretch>
                  </pic:blipFill>
                  <pic:spPr bwMode="auto">
                    <a:xfrm>
                      <a:off x="0" y="0"/>
                      <a:ext cx="5715000" cy="3914775"/>
                    </a:xfrm>
                    <a:prstGeom prst="rect">
                      <a:avLst/>
                    </a:prstGeom>
                    <a:noFill/>
                    <a:ln w="9525">
                      <a:noFill/>
                      <a:miter lim="800000"/>
                      <a:headEnd/>
                      <a:tailEnd/>
                    </a:ln>
                  </pic:spPr>
                </pic:pic>
              </a:graphicData>
            </a:graphic>
          </wp:inline>
        </w:drawing>
      </w:r>
      <w:r>
        <w:rPr>
          <w:rFonts w:ascii="Arial" w:eastAsia="Times New Roman" w:hAnsi="Arial" w:cs="Arial"/>
          <w:noProof/>
          <w:color w:val="A53E33"/>
          <w:sz w:val="23"/>
          <w:szCs w:val="23"/>
          <w:bdr w:val="none" w:sz="0" w:space="0" w:color="auto" w:frame="1"/>
          <w:lang w:eastAsia="en-IN"/>
        </w:rPr>
        <w:drawing>
          <wp:inline distT="0" distB="0" distL="0" distR="0">
            <wp:extent cx="5715000" cy="1038225"/>
            <wp:effectExtent l="19050" t="0" r="0" b="0"/>
            <wp:docPr id="23" name="Picture 23" descr="18.file module-create file2">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8.file module-create file2">
                      <a:hlinkClick r:id="rId49"/>
                    </pic:cNvPr>
                    <pic:cNvPicPr>
                      <a:picLocks noChangeAspect="1" noChangeArrowheads="1"/>
                    </pic:cNvPicPr>
                  </pic:nvPicPr>
                  <pic:blipFill>
                    <a:blip r:embed="rId50"/>
                    <a:srcRect/>
                    <a:stretch>
                      <a:fillRect/>
                    </a:stretch>
                  </pic:blipFill>
                  <pic:spPr bwMode="auto">
                    <a:xfrm>
                      <a:off x="0" y="0"/>
                      <a:ext cx="5715000" cy="10382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42" w:author="Unknown"/>
          <w:rFonts w:ascii="Arial" w:eastAsia="Times New Roman" w:hAnsi="Arial" w:cs="Arial"/>
          <w:color w:val="3A3A3A"/>
          <w:sz w:val="23"/>
          <w:szCs w:val="23"/>
          <w:lang w:eastAsia="en-IN"/>
        </w:rPr>
      </w:pPr>
      <w:ins w:id="143" w:author="Unknown">
        <w:r w:rsidRPr="0090103F">
          <w:rPr>
            <w:rFonts w:ascii="Arial" w:eastAsia="Times New Roman" w:hAnsi="Arial" w:cs="Arial"/>
            <w:b/>
            <w:bCs/>
            <w:color w:val="3A3A3A"/>
            <w:sz w:val="23"/>
            <w:u w:val="single"/>
            <w:lang w:eastAsia="en-IN"/>
          </w:rPr>
          <w:t>Example 2:</w:t>
        </w:r>
        <w:r w:rsidRPr="0090103F">
          <w:rPr>
            <w:rFonts w:ascii="Arial" w:eastAsia="Times New Roman" w:hAnsi="Arial" w:cs="Arial"/>
            <w:color w:val="3A3A3A"/>
            <w:sz w:val="23"/>
            <w:szCs w:val="23"/>
            <w:lang w:eastAsia="en-IN"/>
          </w:rPr>
          <w:t> Create a directory</w:t>
        </w:r>
      </w:ins>
    </w:p>
    <w:p w:rsidR="0090103F" w:rsidRPr="0090103F" w:rsidRDefault="0090103F" w:rsidP="0090103F">
      <w:pPr>
        <w:shd w:val="clear" w:color="auto" w:fill="FFFFFF"/>
        <w:spacing w:after="336" w:line="240" w:lineRule="auto"/>
        <w:rPr>
          <w:ins w:id="144" w:author="Unknown"/>
          <w:rFonts w:ascii="Arial" w:eastAsia="Times New Roman" w:hAnsi="Arial" w:cs="Arial"/>
          <w:color w:val="3A3A3A"/>
          <w:sz w:val="23"/>
          <w:szCs w:val="23"/>
          <w:lang w:eastAsia="en-IN"/>
        </w:rPr>
      </w:pPr>
      <w:ins w:id="145" w:author="Unknown">
        <w:r w:rsidRPr="0090103F">
          <w:rPr>
            <w:rFonts w:ascii="Arial" w:eastAsia="Times New Roman" w:hAnsi="Arial" w:cs="Arial"/>
            <w:color w:val="3A3A3A"/>
            <w:sz w:val="23"/>
            <w:szCs w:val="23"/>
            <w:lang w:eastAsia="en-IN"/>
          </w:rPr>
          <w:t>To create a directory using the file module, you need to set two parameters.</w:t>
        </w:r>
      </w:ins>
    </w:p>
    <w:p w:rsidR="0090103F" w:rsidRPr="0090103F" w:rsidRDefault="0090103F" w:rsidP="0090103F">
      <w:pPr>
        <w:numPr>
          <w:ilvl w:val="0"/>
          <w:numId w:val="3"/>
        </w:numPr>
        <w:shd w:val="clear" w:color="auto" w:fill="FFFFFF"/>
        <w:spacing w:after="0" w:line="240" w:lineRule="auto"/>
        <w:rPr>
          <w:ins w:id="146" w:author="Unknown"/>
          <w:rFonts w:ascii="Arial" w:eastAsia="Times New Roman" w:hAnsi="Arial" w:cs="Arial"/>
          <w:color w:val="3A3A3A"/>
          <w:sz w:val="23"/>
          <w:szCs w:val="23"/>
          <w:lang w:eastAsia="en-IN"/>
        </w:rPr>
      </w:pPr>
      <w:ins w:id="147" w:author="Unknown">
        <w:r w:rsidRPr="0090103F">
          <w:rPr>
            <w:rFonts w:ascii="Arial" w:eastAsia="Times New Roman" w:hAnsi="Arial" w:cs="Arial"/>
            <w:color w:val="3A3A3A"/>
            <w:sz w:val="23"/>
            <w:szCs w:val="23"/>
            <w:lang w:eastAsia="en-IN"/>
          </w:rPr>
          <w:t>Path(alias – name, dest) – This is the absolute path of the directory to be created.</w:t>
        </w:r>
      </w:ins>
    </w:p>
    <w:p w:rsidR="0090103F" w:rsidRPr="0090103F" w:rsidRDefault="0090103F" w:rsidP="0090103F">
      <w:pPr>
        <w:numPr>
          <w:ilvl w:val="0"/>
          <w:numId w:val="3"/>
        </w:numPr>
        <w:shd w:val="clear" w:color="auto" w:fill="FFFFFF"/>
        <w:spacing w:after="0" w:line="240" w:lineRule="auto"/>
        <w:rPr>
          <w:ins w:id="148" w:author="Unknown"/>
          <w:rFonts w:ascii="Arial" w:eastAsia="Times New Roman" w:hAnsi="Arial" w:cs="Arial"/>
          <w:color w:val="3A3A3A"/>
          <w:sz w:val="23"/>
          <w:szCs w:val="23"/>
          <w:lang w:eastAsia="en-IN"/>
        </w:rPr>
      </w:pPr>
      <w:ins w:id="149" w:author="Unknown">
        <w:r w:rsidRPr="0090103F">
          <w:rPr>
            <w:rFonts w:ascii="Arial" w:eastAsia="Times New Roman" w:hAnsi="Arial" w:cs="Arial"/>
            <w:color w:val="3A3A3A"/>
            <w:sz w:val="23"/>
            <w:szCs w:val="23"/>
            <w:lang w:eastAsia="en-IN"/>
          </w:rPr>
          <w:t>State – You should enter the value as ‘directory.’ By default, the value is ‘file’.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0" w:author="Unknown"/>
          <w:rFonts w:ascii="inherit" w:eastAsia="Times New Roman" w:hAnsi="inherit" w:cs="Courier New"/>
          <w:color w:val="3A3A3A"/>
          <w:sz w:val="23"/>
          <w:szCs w:val="23"/>
          <w:lang w:eastAsia="en-IN"/>
        </w:rPr>
      </w:pPr>
      <w:ins w:id="151" w:author="Unknown">
        <w:r w:rsidRPr="0090103F">
          <w:rPr>
            <w:rFonts w:ascii="inherit" w:eastAsia="Times New Roman" w:hAnsi="inherit" w:cs="Courier New"/>
            <w:b/>
            <w:bCs/>
            <w:color w:val="3A3A3A"/>
            <w:sz w:val="23"/>
            <w:lang w:eastAsia="en-IN"/>
          </w:rPr>
          <w:t>$ ansible webservers -m file -a "dest=/home/ansible/vndir state=directory mode=755"</w:t>
        </w:r>
      </w:ins>
    </w:p>
    <w:p w:rsidR="0090103F" w:rsidRPr="0090103F" w:rsidRDefault="0090103F" w:rsidP="0090103F">
      <w:pPr>
        <w:shd w:val="clear" w:color="auto" w:fill="FFFFFF"/>
        <w:spacing w:after="0" w:line="240" w:lineRule="auto"/>
        <w:rPr>
          <w:ins w:id="152"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lastRenderedPageBreak/>
        <w:drawing>
          <wp:inline distT="0" distB="0" distL="0" distR="0">
            <wp:extent cx="5715000" cy="3933825"/>
            <wp:effectExtent l="19050" t="0" r="0" b="0"/>
            <wp:docPr id="24" name="Picture 24" descr="19.create dir1">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19.create dir1">
                      <a:hlinkClick r:id="rId51"/>
                    </pic:cNvPr>
                    <pic:cNvPicPr>
                      <a:picLocks noChangeAspect="1" noChangeArrowheads="1"/>
                    </pic:cNvPicPr>
                  </pic:nvPicPr>
                  <pic:blipFill>
                    <a:blip r:embed="rId52"/>
                    <a:srcRect/>
                    <a:stretch>
                      <a:fillRect/>
                    </a:stretch>
                  </pic:blipFill>
                  <pic:spPr bwMode="auto">
                    <a:xfrm>
                      <a:off x="0" y="0"/>
                      <a:ext cx="5715000" cy="3933825"/>
                    </a:xfrm>
                    <a:prstGeom prst="rect">
                      <a:avLst/>
                    </a:prstGeom>
                    <a:noFill/>
                    <a:ln w="9525">
                      <a:noFill/>
                      <a:miter lim="800000"/>
                      <a:headEnd/>
                      <a:tailEnd/>
                    </a:ln>
                  </pic:spPr>
                </pic:pic>
              </a:graphicData>
            </a:graphic>
          </wp:inline>
        </w:drawing>
      </w:r>
      <w:r>
        <w:rPr>
          <w:rFonts w:ascii="Arial" w:eastAsia="Times New Roman" w:hAnsi="Arial" w:cs="Arial"/>
          <w:noProof/>
          <w:color w:val="A53E33"/>
          <w:sz w:val="23"/>
          <w:szCs w:val="23"/>
          <w:bdr w:val="none" w:sz="0" w:space="0" w:color="auto" w:frame="1"/>
          <w:lang w:eastAsia="en-IN"/>
        </w:rPr>
        <w:drawing>
          <wp:inline distT="0" distB="0" distL="0" distR="0">
            <wp:extent cx="5715000" cy="1457325"/>
            <wp:effectExtent l="19050" t="0" r="0" b="0"/>
            <wp:docPr id="25" name="Picture 25" descr="19.create dir2">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19.create dir2">
                      <a:hlinkClick r:id="rId53"/>
                    </pic:cNvPr>
                    <pic:cNvPicPr>
                      <a:picLocks noChangeAspect="1" noChangeArrowheads="1"/>
                    </pic:cNvPicPr>
                  </pic:nvPicPr>
                  <pic:blipFill>
                    <a:blip r:embed="rId54"/>
                    <a:srcRect/>
                    <a:stretch>
                      <a:fillRect/>
                    </a:stretch>
                  </pic:blipFill>
                  <pic:spPr bwMode="auto">
                    <a:xfrm>
                      <a:off x="0" y="0"/>
                      <a:ext cx="5715000" cy="14573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53" w:author="Unknown"/>
          <w:rFonts w:ascii="Arial" w:eastAsia="Times New Roman" w:hAnsi="Arial" w:cs="Arial"/>
          <w:color w:val="3A3A3A"/>
          <w:sz w:val="23"/>
          <w:szCs w:val="23"/>
          <w:lang w:eastAsia="en-IN"/>
        </w:rPr>
      </w:pPr>
      <w:ins w:id="154" w:author="Unknown">
        <w:r w:rsidRPr="0090103F">
          <w:rPr>
            <w:rFonts w:ascii="Arial" w:eastAsia="Times New Roman" w:hAnsi="Arial" w:cs="Arial"/>
            <w:b/>
            <w:bCs/>
            <w:color w:val="3A3A3A"/>
            <w:sz w:val="23"/>
            <w:u w:val="single"/>
            <w:lang w:eastAsia="en-IN"/>
          </w:rPr>
          <w:t>Example 3: </w:t>
        </w:r>
        <w:r w:rsidRPr="0090103F">
          <w:rPr>
            <w:rFonts w:ascii="Arial" w:eastAsia="Times New Roman" w:hAnsi="Arial" w:cs="Arial"/>
            <w:color w:val="3A3A3A"/>
            <w:sz w:val="23"/>
            <w:szCs w:val="23"/>
            <w:lang w:eastAsia="en-IN"/>
          </w:rPr>
          <w:t>Delete a file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55" w:author="Unknown"/>
          <w:rFonts w:ascii="inherit" w:eastAsia="Times New Roman" w:hAnsi="inherit" w:cs="Courier New"/>
          <w:color w:val="3A3A3A"/>
          <w:sz w:val="23"/>
          <w:szCs w:val="23"/>
          <w:lang w:eastAsia="en-IN"/>
        </w:rPr>
      </w:pPr>
      <w:ins w:id="156" w:author="Unknown">
        <w:r w:rsidRPr="0090103F">
          <w:rPr>
            <w:rFonts w:ascii="inherit" w:eastAsia="Times New Roman" w:hAnsi="inherit" w:cs="Courier New"/>
            <w:b/>
            <w:bCs/>
            <w:color w:val="3A3A3A"/>
            <w:sz w:val="23"/>
            <w:lang w:eastAsia="en-IN"/>
          </w:rPr>
          <w:t>$ ansible webservers -m file -a "dest=/home/ansible/niranjan.txt state=absent"</w:t>
        </w:r>
      </w:ins>
    </w:p>
    <w:p w:rsidR="0090103F" w:rsidRPr="0090103F" w:rsidRDefault="0090103F" w:rsidP="0090103F">
      <w:pPr>
        <w:shd w:val="clear" w:color="auto" w:fill="FFFFFF"/>
        <w:spacing w:after="0" w:line="240" w:lineRule="auto"/>
        <w:rPr>
          <w:ins w:id="157"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lastRenderedPageBreak/>
        <w:drawing>
          <wp:inline distT="0" distB="0" distL="0" distR="0">
            <wp:extent cx="5715000" cy="1695450"/>
            <wp:effectExtent l="19050" t="0" r="0" b="0"/>
            <wp:docPr id="26" name="Picture 26" descr="20.delete file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20.delete file1">
                      <a:hlinkClick r:id="rId55"/>
                    </pic:cNvPr>
                    <pic:cNvPicPr>
                      <a:picLocks noChangeAspect="1" noChangeArrowheads="1"/>
                    </pic:cNvPicPr>
                  </pic:nvPicPr>
                  <pic:blipFill>
                    <a:blip r:embed="rId56"/>
                    <a:srcRect/>
                    <a:stretch>
                      <a:fillRect/>
                    </a:stretch>
                  </pic:blipFill>
                  <pic:spPr bwMode="auto">
                    <a:xfrm>
                      <a:off x="0" y="0"/>
                      <a:ext cx="5715000" cy="1695450"/>
                    </a:xfrm>
                    <a:prstGeom prst="rect">
                      <a:avLst/>
                    </a:prstGeom>
                    <a:noFill/>
                    <a:ln w="9525">
                      <a:noFill/>
                      <a:miter lim="800000"/>
                      <a:headEnd/>
                      <a:tailEnd/>
                    </a:ln>
                  </pic:spPr>
                </pic:pic>
              </a:graphicData>
            </a:graphic>
          </wp:inline>
        </w:drawing>
      </w:r>
      <w:r>
        <w:rPr>
          <w:rFonts w:ascii="Arial" w:eastAsia="Times New Roman" w:hAnsi="Arial" w:cs="Arial"/>
          <w:noProof/>
          <w:color w:val="A53E33"/>
          <w:sz w:val="23"/>
          <w:szCs w:val="23"/>
          <w:bdr w:val="none" w:sz="0" w:space="0" w:color="auto" w:frame="1"/>
          <w:lang w:eastAsia="en-IN"/>
        </w:rPr>
        <w:drawing>
          <wp:inline distT="0" distB="0" distL="0" distR="0">
            <wp:extent cx="3819525" cy="1857375"/>
            <wp:effectExtent l="19050" t="0" r="9525" b="0"/>
            <wp:docPr id="27" name="Picture 27" descr="20.delete file2">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20.delete file2">
                      <a:hlinkClick r:id="rId57"/>
                    </pic:cNvPr>
                    <pic:cNvPicPr>
                      <a:picLocks noChangeAspect="1" noChangeArrowheads="1"/>
                    </pic:cNvPicPr>
                  </pic:nvPicPr>
                  <pic:blipFill>
                    <a:blip r:embed="rId58"/>
                    <a:srcRect/>
                    <a:stretch>
                      <a:fillRect/>
                    </a:stretch>
                  </pic:blipFill>
                  <pic:spPr bwMode="auto">
                    <a:xfrm>
                      <a:off x="0" y="0"/>
                      <a:ext cx="3819525" cy="185737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58" w:author="Unknown"/>
          <w:rFonts w:ascii="Arial" w:eastAsia="Times New Roman" w:hAnsi="Arial" w:cs="Arial"/>
          <w:color w:val="3A3A3A"/>
          <w:sz w:val="23"/>
          <w:szCs w:val="23"/>
          <w:lang w:eastAsia="en-IN"/>
        </w:rPr>
      </w:pPr>
      <w:ins w:id="159" w:author="Unknown">
        <w:r w:rsidRPr="0090103F">
          <w:rPr>
            <w:rFonts w:ascii="Arial" w:eastAsia="Times New Roman" w:hAnsi="Arial" w:cs="Arial"/>
            <w:b/>
            <w:bCs/>
            <w:color w:val="3A3A3A"/>
            <w:sz w:val="23"/>
            <w:u w:val="single"/>
            <w:lang w:eastAsia="en-IN"/>
          </w:rPr>
          <w:t>Example 4:</w:t>
        </w:r>
        <w:r w:rsidRPr="0090103F">
          <w:rPr>
            <w:rFonts w:ascii="Arial" w:eastAsia="Times New Roman" w:hAnsi="Arial" w:cs="Arial"/>
            <w:color w:val="3A3A3A"/>
            <w:sz w:val="23"/>
            <w:szCs w:val="23"/>
            <w:lang w:eastAsia="en-IN"/>
          </w:rPr>
          <w:t> Delete a directory</w:t>
        </w:r>
      </w:ins>
    </w:p>
    <w:p w:rsidR="0090103F" w:rsidRPr="0090103F" w:rsidRDefault="0090103F" w:rsidP="0090103F">
      <w:pPr>
        <w:shd w:val="clear" w:color="auto" w:fill="FFFFFF"/>
        <w:spacing w:after="0" w:line="240" w:lineRule="auto"/>
        <w:rPr>
          <w:ins w:id="160" w:author="Unknown"/>
          <w:rFonts w:ascii="Arial" w:eastAsia="Times New Roman" w:hAnsi="Arial" w:cs="Arial"/>
          <w:color w:val="3A3A3A"/>
          <w:sz w:val="23"/>
          <w:szCs w:val="23"/>
          <w:lang w:eastAsia="en-IN"/>
        </w:rPr>
      </w:pPr>
      <w:ins w:id="161" w:author="Unknown">
        <w:r w:rsidRPr="0090103F">
          <w:rPr>
            <w:rFonts w:ascii="Arial" w:eastAsia="Times New Roman" w:hAnsi="Arial" w:cs="Arial"/>
            <w:color w:val="3A3A3A"/>
            <w:sz w:val="23"/>
            <w:szCs w:val="23"/>
            <w:lang w:eastAsia="en-IN"/>
          </w:rPr>
          <w:t>You can delete a directory by setting the state parameter value to </w:t>
        </w:r>
        <w:r w:rsidRPr="0090103F">
          <w:rPr>
            <w:rFonts w:ascii="Arial" w:eastAsia="Times New Roman" w:hAnsi="Arial" w:cs="Arial"/>
            <w:b/>
            <w:bCs/>
            <w:color w:val="3A3A3A"/>
            <w:sz w:val="23"/>
            <w:lang w:eastAsia="en-IN"/>
          </w:rPr>
          <w:t>absent</w:t>
        </w:r>
        <w:r w:rsidRPr="0090103F">
          <w:rPr>
            <w:rFonts w:ascii="Arial" w:eastAsia="Times New Roman" w:hAnsi="Arial" w:cs="Arial"/>
            <w:color w:val="3A3A3A"/>
            <w:sz w:val="23"/>
            <w:szCs w:val="23"/>
            <w:lang w:eastAsia="en-IN"/>
          </w:rPr>
          <w:t>. The directory and all its contents will be deleted.</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62" w:author="Unknown"/>
          <w:rFonts w:ascii="inherit" w:eastAsia="Times New Roman" w:hAnsi="inherit" w:cs="Courier New"/>
          <w:color w:val="3A3A3A"/>
          <w:sz w:val="23"/>
          <w:szCs w:val="23"/>
          <w:lang w:eastAsia="en-IN"/>
        </w:rPr>
      </w:pPr>
      <w:ins w:id="163" w:author="Unknown">
        <w:r w:rsidRPr="0090103F">
          <w:rPr>
            <w:rFonts w:ascii="inherit" w:eastAsia="Times New Roman" w:hAnsi="inherit" w:cs="Courier New"/>
            <w:b/>
            <w:bCs/>
            <w:color w:val="3A3A3A"/>
            <w:sz w:val="23"/>
            <w:lang w:eastAsia="en-IN"/>
          </w:rPr>
          <w:t>$ ansible webservers -m file -a "dest=/home/ansible/vndir state=absent"</w:t>
        </w:r>
      </w:ins>
    </w:p>
    <w:p w:rsidR="0090103F" w:rsidRPr="0090103F" w:rsidRDefault="0090103F" w:rsidP="0090103F">
      <w:pPr>
        <w:shd w:val="clear" w:color="auto" w:fill="FFFFFF"/>
        <w:spacing w:after="0" w:line="240" w:lineRule="auto"/>
        <w:rPr>
          <w:ins w:id="164"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1447800"/>
            <wp:effectExtent l="19050" t="0" r="0" b="0"/>
            <wp:docPr id="28" name="Picture 28" descr="21. delete dir1">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21. delete dir1">
                      <a:hlinkClick r:id="rId59"/>
                    </pic:cNvPr>
                    <pic:cNvPicPr>
                      <a:picLocks noChangeAspect="1" noChangeArrowheads="1"/>
                    </pic:cNvPicPr>
                  </pic:nvPicPr>
                  <pic:blipFill>
                    <a:blip r:embed="rId60"/>
                    <a:srcRect/>
                    <a:stretch>
                      <a:fillRect/>
                    </a:stretch>
                  </pic:blipFill>
                  <pic:spPr bwMode="auto">
                    <a:xfrm>
                      <a:off x="0" y="0"/>
                      <a:ext cx="5715000" cy="144780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65"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1371600"/>
            <wp:effectExtent l="19050" t="0" r="0" b="0"/>
            <wp:docPr id="29" name="Picture 29" descr="21. delete dir2">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21. delete dir2">
                      <a:hlinkClick r:id="rId61"/>
                    </pic:cNvPr>
                    <pic:cNvPicPr>
                      <a:picLocks noChangeAspect="1" noChangeArrowheads="1"/>
                    </pic:cNvPicPr>
                  </pic:nvPicPr>
                  <pic:blipFill>
                    <a:blip r:embed="rId62"/>
                    <a:srcRect/>
                    <a:stretch>
                      <a:fillRect/>
                    </a:stretch>
                  </pic:blipFill>
                  <pic:spPr bwMode="auto">
                    <a:xfrm>
                      <a:off x="0" y="0"/>
                      <a:ext cx="5715000" cy="137160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88" w:lineRule="atLeast"/>
        <w:outlineLvl w:val="3"/>
        <w:rPr>
          <w:ins w:id="166" w:author="Unknown"/>
          <w:rFonts w:ascii="Arial" w:eastAsia="Times New Roman" w:hAnsi="Arial" w:cs="Arial"/>
          <w:color w:val="3A3A3A"/>
          <w:sz w:val="29"/>
          <w:szCs w:val="29"/>
          <w:lang w:eastAsia="en-IN"/>
        </w:rPr>
      </w:pPr>
      <w:ins w:id="167" w:author="Unknown">
        <w:r w:rsidRPr="0090103F">
          <w:rPr>
            <w:rFonts w:ascii="Arial" w:eastAsia="Times New Roman" w:hAnsi="Arial" w:cs="Arial"/>
            <w:color w:val="FF6600"/>
            <w:sz w:val="29"/>
            <w:szCs w:val="29"/>
            <w:bdr w:val="none" w:sz="0" w:space="0" w:color="auto" w:frame="1"/>
            <w:lang w:eastAsia="en-IN"/>
          </w:rPr>
          <w:t>#6) Copy Module</w:t>
        </w:r>
      </w:ins>
    </w:p>
    <w:p w:rsidR="0090103F" w:rsidRPr="0090103F" w:rsidRDefault="0090103F" w:rsidP="0090103F">
      <w:pPr>
        <w:shd w:val="clear" w:color="auto" w:fill="FFFFFF"/>
        <w:spacing w:after="336" w:line="240" w:lineRule="auto"/>
        <w:rPr>
          <w:ins w:id="168" w:author="Unknown"/>
          <w:rFonts w:ascii="Arial" w:eastAsia="Times New Roman" w:hAnsi="Arial" w:cs="Arial"/>
          <w:color w:val="3A3A3A"/>
          <w:sz w:val="23"/>
          <w:szCs w:val="23"/>
          <w:lang w:eastAsia="en-IN"/>
        </w:rPr>
      </w:pPr>
      <w:ins w:id="169" w:author="Unknown">
        <w:r w:rsidRPr="0090103F">
          <w:rPr>
            <w:rFonts w:ascii="Arial" w:eastAsia="Times New Roman" w:hAnsi="Arial" w:cs="Arial"/>
            <w:color w:val="3A3A3A"/>
            <w:sz w:val="23"/>
            <w:szCs w:val="23"/>
            <w:lang w:eastAsia="en-IN"/>
          </w:rPr>
          <w:t>It is used for copying files to multiple target machines.</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0" w:author="Unknown"/>
          <w:rFonts w:ascii="inherit" w:eastAsia="Times New Roman" w:hAnsi="inherit" w:cs="Courier New"/>
          <w:color w:val="3A3A3A"/>
          <w:sz w:val="23"/>
          <w:szCs w:val="23"/>
          <w:lang w:eastAsia="en-IN"/>
        </w:rPr>
      </w:pPr>
      <w:ins w:id="171" w:author="Unknown">
        <w:r w:rsidRPr="0090103F">
          <w:rPr>
            <w:rFonts w:ascii="inherit" w:eastAsia="Times New Roman" w:hAnsi="inherit" w:cs="Courier New"/>
            <w:b/>
            <w:bCs/>
            <w:color w:val="3A3A3A"/>
            <w:sz w:val="23"/>
            <w:lang w:eastAsia="en-IN"/>
          </w:rPr>
          <w:t>$ ansible webservers -m copy -a "src=sample.txt dest=/home/ansible/sample.txt"</w:t>
        </w:r>
      </w:ins>
    </w:p>
    <w:p w:rsidR="0090103F" w:rsidRPr="0090103F" w:rsidRDefault="0090103F" w:rsidP="0090103F">
      <w:pPr>
        <w:shd w:val="clear" w:color="auto" w:fill="FFFFFF"/>
        <w:spacing w:after="0" w:line="240" w:lineRule="auto"/>
        <w:rPr>
          <w:ins w:id="172"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lastRenderedPageBreak/>
        <w:drawing>
          <wp:inline distT="0" distB="0" distL="0" distR="0">
            <wp:extent cx="5715000" cy="3905250"/>
            <wp:effectExtent l="19050" t="0" r="0" b="0"/>
            <wp:docPr id="30" name="Picture 30" descr="22.Copy Module1">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22.Copy Module1">
                      <a:hlinkClick r:id="rId63"/>
                    </pic:cNvPr>
                    <pic:cNvPicPr>
                      <a:picLocks noChangeAspect="1" noChangeArrowheads="1"/>
                    </pic:cNvPicPr>
                  </pic:nvPicPr>
                  <pic:blipFill>
                    <a:blip r:embed="rId64"/>
                    <a:srcRect/>
                    <a:stretch>
                      <a:fillRect/>
                    </a:stretch>
                  </pic:blipFill>
                  <pic:spPr bwMode="auto">
                    <a:xfrm>
                      <a:off x="0" y="0"/>
                      <a:ext cx="5715000" cy="3905250"/>
                    </a:xfrm>
                    <a:prstGeom prst="rect">
                      <a:avLst/>
                    </a:prstGeom>
                    <a:noFill/>
                    <a:ln w="9525">
                      <a:noFill/>
                      <a:miter lim="800000"/>
                      <a:headEnd/>
                      <a:tailEnd/>
                    </a:ln>
                  </pic:spPr>
                </pic:pic>
              </a:graphicData>
            </a:graphic>
          </wp:inline>
        </w:drawing>
      </w:r>
      <w:r>
        <w:rPr>
          <w:rFonts w:ascii="Arial" w:eastAsia="Times New Roman" w:hAnsi="Arial" w:cs="Arial"/>
          <w:noProof/>
          <w:color w:val="A53E33"/>
          <w:sz w:val="23"/>
          <w:szCs w:val="23"/>
          <w:bdr w:val="none" w:sz="0" w:space="0" w:color="auto" w:frame="1"/>
          <w:lang w:eastAsia="en-IN"/>
        </w:rPr>
        <w:drawing>
          <wp:inline distT="0" distB="0" distL="0" distR="0">
            <wp:extent cx="3876675" cy="1266825"/>
            <wp:effectExtent l="19050" t="0" r="9525" b="0"/>
            <wp:docPr id="31" name="Picture 31" descr="22.Copy Module2">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22.Copy Module2">
                      <a:hlinkClick r:id="rId65"/>
                    </pic:cNvPr>
                    <pic:cNvPicPr>
                      <a:picLocks noChangeAspect="1" noChangeArrowheads="1"/>
                    </pic:cNvPicPr>
                  </pic:nvPicPr>
                  <pic:blipFill>
                    <a:blip r:embed="rId66"/>
                    <a:srcRect/>
                    <a:stretch>
                      <a:fillRect/>
                    </a:stretch>
                  </pic:blipFill>
                  <pic:spPr bwMode="auto">
                    <a:xfrm>
                      <a:off x="0" y="0"/>
                      <a:ext cx="3876675" cy="12668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88" w:lineRule="atLeast"/>
        <w:outlineLvl w:val="3"/>
        <w:rPr>
          <w:ins w:id="173" w:author="Unknown"/>
          <w:rFonts w:ascii="Arial" w:eastAsia="Times New Roman" w:hAnsi="Arial" w:cs="Arial"/>
          <w:color w:val="3A3A3A"/>
          <w:sz w:val="29"/>
          <w:szCs w:val="29"/>
          <w:lang w:eastAsia="en-IN"/>
        </w:rPr>
      </w:pPr>
      <w:ins w:id="174" w:author="Unknown">
        <w:r w:rsidRPr="0090103F">
          <w:rPr>
            <w:rFonts w:ascii="Arial" w:eastAsia="Times New Roman" w:hAnsi="Arial" w:cs="Arial"/>
            <w:color w:val="FF6600"/>
            <w:sz w:val="29"/>
            <w:szCs w:val="29"/>
            <w:bdr w:val="none" w:sz="0" w:space="0" w:color="auto" w:frame="1"/>
            <w:lang w:eastAsia="en-IN"/>
          </w:rPr>
          <w:t>#7) Managing Software Packages</w:t>
        </w:r>
      </w:ins>
    </w:p>
    <w:p w:rsidR="0090103F" w:rsidRPr="0090103F" w:rsidRDefault="0090103F" w:rsidP="0090103F">
      <w:pPr>
        <w:shd w:val="clear" w:color="auto" w:fill="FFFFFF"/>
        <w:spacing w:after="336" w:line="240" w:lineRule="auto"/>
        <w:rPr>
          <w:ins w:id="175" w:author="Unknown"/>
          <w:rFonts w:ascii="Arial" w:eastAsia="Times New Roman" w:hAnsi="Arial" w:cs="Arial"/>
          <w:color w:val="3A3A3A"/>
          <w:sz w:val="23"/>
          <w:szCs w:val="23"/>
          <w:lang w:eastAsia="en-IN"/>
        </w:rPr>
      </w:pPr>
      <w:ins w:id="176" w:author="Unknown">
        <w:r w:rsidRPr="0090103F">
          <w:rPr>
            <w:rFonts w:ascii="Arial" w:eastAsia="Times New Roman" w:hAnsi="Arial" w:cs="Arial"/>
            <w:color w:val="3A3A3A"/>
            <w:sz w:val="23"/>
            <w:szCs w:val="23"/>
            <w:lang w:eastAsia="en-IN"/>
          </w:rPr>
          <w:t>If you need to install software packages through ‘yum’ or ‘apt’ you can use the below commands.</w:t>
        </w:r>
      </w:ins>
    </w:p>
    <w:p w:rsidR="0090103F" w:rsidRPr="0090103F" w:rsidRDefault="0090103F" w:rsidP="0090103F">
      <w:pPr>
        <w:shd w:val="clear" w:color="auto" w:fill="FFFFFF"/>
        <w:spacing w:after="0" w:line="240" w:lineRule="auto"/>
        <w:rPr>
          <w:ins w:id="177" w:author="Unknown"/>
          <w:rFonts w:ascii="Arial" w:eastAsia="Times New Roman" w:hAnsi="Arial" w:cs="Arial"/>
          <w:color w:val="3A3A3A"/>
          <w:sz w:val="23"/>
          <w:szCs w:val="23"/>
          <w:lang w:eastAsia="en-IN"/>
        </w:rPr>
      </w:pPr>
      <w:ins w:id="178" w:author="Unknown">
        <w:r w:rsidRPr="0090103F">
          <w:rPr>
            <w:rFonts w:ascii="Arial" w:eastAsia="Times New Roman" w:hAnsi="Arial" w:cs="Arial"/>
            <w:b/>
            <w:bCs/>
            <w:color w:val="3A3A3A"/>
            <w:sz w:val="23"/>
            <w:u w:val="single"/>
            <w:lang w:eastAsia="en-IN"/>
          </w:rPr>
          <w:t>Example 1:</w:t>
        </w:r>
        <w:r w:rsidRPr="0090103F">
          <w:rPr>
            <w:rFonts w:ascii="Arial" w:eastAsia="Times New Roman" w:hAnsi="Arial" w:cs="Arial"/>
            <w:color w:val="3A3A3A"/>
            <w:sz w:val="23"/>
            <w:szCs w:val="23"/>
            <w:lang w:eastAsia="en-IN"/>
          </w:rPr>
          <w:t> Install GIT</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79" w:author="Unknown"/>
          <w:rFonts w:ascii="inherit" w:eastAsia="Times New Roman" w:hAnsi="inherit" w:cs="Courier New"/>
          <w:color w:val="3A3A3A"/>
          <w:sz w:val="23"/>
          <w:szCs w:val="23"/>
          <w:lang w:eastAsia="en-IN"/>
        </w:rPr>
      </w:pPr>
      <w:ins w:id="180" w:author="Unknown">
        <w:r w:rsidRPr="0090103F">
          <w:rPr>
            <w:rFonts w:ascii="inherit" w:eastAsia="Times New Roman" w:hAnsi="inherit" w:cs="Courier New"/>
            <w:b/>
            <w:bCs/>
            <w:color w:val="3A3A3A"/>
            <w:sz w:val="23"/>
            <w:lang w:eastAsia="en-IN"/>
          </w:rPr>
          <w:t>$ ansible webservers –m yum -a “name=git state=present” --become</w:t>
        </w:r>
      </w:ins>
    </w:p>
    <w:p w:rsidR="0090103F" w:rsidRPr="0090103F" w:rsidRDefault="0090103F" w:rsidP="0090103F">
      <w:pPr>
        <w:shd w:val="clear" w:color="auto" w:fill="FFFFFF"/>
        <w:spacing w:after="0" w:line="240" w:lineRule="auto"/>
        <w:rPr>
          <w:ins w:id="181"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lastRenderedPageBreak/>
        <w:drawing>
          <wp:inline distT="0" distB="0" distL="0" distR="0">
            <wp:extent cx="5715000" cy="3924300"/>
            <wp:effectExtent l="19050" t="0" r="0" b="0"/>
            <wp:docPr id="32" name="Picture 32" descr="23.Managing Software Packages1">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23.Managing Software Packages1">
                      <a:hlinkClick r:id="rId67"/>
                    </pic:cNvPr>
                    <pic:cNvPicPr>
                      <a:picLocks noChangeAspect="1" noChangeArrowheads="1"/>
                    </pic:cNvPicPr>
                  </pic:nvPicPr>
                  <pic:blipFill>
                    <a:blip r:embed="rId68"/>
                    <a:srcRect/>
                    <a:stretch>
                      <a:fillRect/>
                    </a:stretch>
                  </pic:blipFill>
                  <pic:spPr bwMode="auto">
                    <a:xfrm>
                      <a:off x="0" y="0"/>
                      <a:ext cx="5715000" cy="3924300"/>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82"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3743325"/>
            <wp:effectExtent l="19050" t="0" r="0" b="0"/>
            <wp:docPr id="33" name="Picture 33" descr="23.Managing Software Packages2">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23.Managing Software Packages2">
                      <a:hlinkClick r:id="rId69"/>
                    </pic:cNvPr>
                    <pic:cNvPicPr>
                      <a:picLocks noChangeAspect="1" noChangeArrowheads="1"/>
                    </pic:cNvPicPr>
                  </pic:nvPicPr>
                  <pic:blipFill>
                    <a:blip r:embed="rId70"/>
                    <a:srcRect/>
                    <a:stretch>
                      <a:fillRect/>
                    </a:stretch>
                  </pic:blipFill>
                  <pic:spPr bwMode="auto">
                    <a:xfrm>
                      <a:off x="0" y="0"/>
                      <a:ext cx="5715000" cy="37433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336" w:line="240" w:lineRule="auto"/>
        <w:rPr>
          <w:ins w:id="183" w:author="Unknown"/>
          <w:rFonts w:ascii="Arial" w:eastAsia="Times New Roman" w:hAnsi="Arial" w:cs="Arial"/>
          <w:color w:val="3A3A3A"/>
          <w:sz w:val="23"/>
          <w:szCs w:val="23"/>
          <w:lang w:eastAsia="en-IN"/>
        </w:rPr>
      </w:pPr>
      <w:ins w:id="184" w:author="Unknown">
        <w:r w:rsidRPr="0090103F">
          <w:rPr>
            <w:rFonts w:ascii="Arial" w:eastAsia="Times New Roman" w:hAnsi="Arial" w:cs="Arial"/>
            <w:color w:val="3A3A3A"/>
            <w:sz w:val="23"/>
            <w:szCs w:val="23"/>
            <w:lang w:eastAsia="en-IN"/>
          </w:rPr>
          <w:t>On the right-hand window, you can see if git is not installed it will give command not found and once installed it will show up the output.</w:t>
        </w:r>
      </w:ins>
    </w:p>
    <w:p w:rsidR="0090103F" w:rsidRPr="0090103F" w:rsidRDefault="0090103F" w:rsidP="0090103F">
      <w:pPr>
        <w:shd w:val="clear" w:color="auto" w:fill="FFFFFF"/>
        <w:spacing w:after="0" w:line="240" w:lineRule="auto"/>
        <w:rPr>
          <w:ins w:id="185" w:author="Unknown"/>
          <w:rFonts w:ascii="Arial" w:eastAsia="Times New Roman" w:hAnsi="Arial" w:cs="Arial"/>
          <w:color w:val="3A3A3A"/>
          <w:sz w:val="23"/>
          <w:szCs w:val="23"/>
          <w:lang w:eastAsia="en-IN"/>
        </w:rPr>
      </w:pPr>
      <w:ins w:id="186" w:author="Unknown">
        <w:r w:rsidRPr="0090103F">
          <w:rPr>
            <w:rFonts w:ascii="Arial" w:eastAsia="Times New Roman" w:hAnsi="Arial" w:cs="Arial"/>
            <w:color w:val="3A3A3A"/>
            <w:sz w:val="23"/>
            <w:szCs w:val="23"/>
            <w:lang w:eastAsia="en-IN"/>
          </w:rPr>
          <w:t>In this command, </w:t>
        </w:r>
        <w:r w:rsidRPr="0090103F">
          <w:rPr>
            <w:rFonts w:ascii="Arial" w:eastAsia="Times New Roman" w:hAnsi="Arial" w:cs="Arial"/>
            <w:b/>
            <w:bCs/>
            <w:color w:val="3A3A3A"/>
            <w:sz w:val="23"/>
            <w:lang w:eastAsia="en-IN"/>
          </w:rPr>
          <w:t>state=present</w:t>
        </w:r>
        <w:r w:rsidRPr="0090103F">
          <w:rPr>
            <w:rFonts w:ascii="Arial" w:eastAsia="Times New Roman" w:hAnsi="Arial" w:cs="Arial"/>
            <w:color w:val="3A3A3A"/>
            <w:sz w:val="23"/>
            <w:szCs w:val="23"/>
            <w:lang w:eastAsia="en-IN"/>
          </w:rPr>
          <w:t> will check if the package is installed or not and if not installed it will install the latest version.</w:t>
        </w:r>
      </w:ins>
    </w:p>
    <w:p w:rsidR="0090103F" w:rsidRPr="0090103F" w:rsidRDefault="0090103F" w:rsidP="0090103F">
      <w:pPr>
        <w:shd w:val="clear" w:color="auto" w:fill="FFFFFF"/>
        <w:spacing w:after="0" w:line="240" w:lineRule="auto"/>
        <w:rPr>
          <w:ins w:id="187" w:author="Unknown"/>
          <w:rFonts w:ascii="Arial" w:eastAsia="Times New Roman" w:hAnsi="Arial" w:cs="Arial"/>
          <w:color w:val="3A3A3A"/>
          <w:sz w:val="23"/>
          <w:szCs w:val="23"/>
          <w:lang w:eastAsia="en-IN"/>
        </w:rPr>
      </w:pPr>
      <w:ins w:id="188" w:author="Unknown">
        <w:r w:rsidRPr="0090103F">
          <w:rPr>
            <w:rFonts w:ascii="Arial" w:eastAsia="Times New Roman" w:hAnsi="Arial" w:cs="Arial"/>
            <w:b/>
            <w:bCs/>
            <w:color w:val="3A3A3A"/>
            <w:sz w:val="23"/>
            <w:u w:val="single"/>
            <w:lang w:eastAsia="en-IN"/>
          </w:rPr>
          <w:t>Example 2:</w:t>
        </w:r>
        <w:r w:rsidRPr="0090103F">
          <w:rPr>
            <w:rFonts w:ascii="Arial" w:eastAsia="Times New Roman" w:hAnsi="Arial" w:cs="Arial"/>
            <w:color w:val="3A3A3A"/>
            <w:sz w:val="23"/>
            <w:szCs w:val="23"/>
            <w:lang w:eastAsia="en-IN"/>
          </w:rPr>
          <w:t> Check if the package is installed &amp; update it to the latest version.</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89" w:author="Unknown"/>
          <w:rFonts w:ascii="inherit" w:eastAsia="Times New Roman" w:hAnsi="inherit" w:cs="Courier New"/>
          <w:color w:val="3A3A3A"/>
          <w:sz w:val="23"/>
          <w:szCs w:val="23"/>
          <w:lang w:eastAsia="en-IN"/>
        </w:rPr>
      </w:pPr>
      <w:ins w:id="190" w:author="Unknown">
        <w:r w:rsidRPr="0090103F">
          <w:rPr>
            <w:rFonts w:ascii="inherit" w:eastAsia="Times New Roman" w:hAnsi="inherit" w:cs="Courier New"/>
            <w:b/>
            <w:bCs/>
            <w:color w:val="3A3A3A"/>
            <w:sz w:val="23"/>
            <w:lang w:eastAsia="en-IN"/>
          </w:rPr>
          <w:lastRenderedPageBreak/>
          <w:t>$ ansible webservers -m yum -a “name=git state=latest”</w:t>
        </w:r>
      </w:ins>
    </w:p>
    <w:p w:rsidR="0090103F" w:rsidRPr="0090103F" w:rsidRDefault="0090103F" w:rsidP="0090103F">
      <w:pPr>
        <w:shd w:val="clear" w:color="auto" w:fill="FFFFFF"/>
        <w:spacing w:after="0" w:line="240" w:lineRule="auto"/>
        <w:rPr>
          <w:ins w:id="191" w:author="Unknown"/>
          <w:rFonts w:ascii="Arial" w:eastAsia="Times New Roman" w:hAnsi="Arial" w:cs="Arial"/>
          <w:color w:val="3A3A3A"/>
          <w:sz w:val="23"/>
          <w:szCs w:val="23"/>
          <w:lang w:eastAsia="en-IN"/>
        </w:rPr>
      </w:pPr>
      <w:ins w:id="192" w:author="Unknown">
        <w:r w:rsidRPr="0090103F">
          <w:rPr>
            <w:rFonts w:ascii="Arial" w:eastAsia="Times New Roman" w:hAnsi="Arial" w:cs="Arial"/>
            <w:color w:val="3A3A3A"/>
            <w:sz w:val="23"/>
            <w:szCs w:val="23"/>
            <w:lang w:eastAsia="en-IN"/>
          </w:rPr>
          <w:t>In the above command, </w:t>
        </w:r>
        <w:r w:rsidRPr="0090103F">
          <w:rPr>
            <w:rFonts w:ascii="Arial" w:eastAsia="Times New Roman" w:hAnsi="Arial" w:cs="Arial"/>
            <w:b/>
            <w:bCs/>
            <w:color w:val="3A3A3A"/>
            <w:sz w:val="23"/>
            <w:lang w:eastAsia="en-IN"/>
          </w:rPr>
          <w:t>state=latest </w:t>
        </w:r>
        <w:r w:rsidRPr="0090103F">
          <w:rPr>
            <w:rFonts w:ascii="Arial" w:eastAsia="Times New Roman" w:hAnsi="Arial" w:cs="Arial"/>
            <w:color w:val="3A3A3A"/>
            <w:sz w:val="23"/>
            <w:szCs w:val="23"/>
            <w:lang w:eastAsia="en-IN"/>
          </w:rPr>
          <w:t>will update the package to the latest version only.</w:t>
        </w:r>
      </w:ins>
    </w:p>
    <w:p w:rsidR="0090103F" w:rsidRPr="0090103F" w:rsidRDefault="0090103F" w:rsidP="0090103F">
      <w:pPr>
        <w:shd w:val="clear" w:color="auto" w:fill="FFFFFF"/>
        <w:spacing w:after="0" w:line="240" w:lineRule="auto"/>
        <w:rPr>
          <w:ins w:id="193"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drawing>
          <wp:inline distT="0" distB="0" distL="0" distR="0">
            <wp:extent cx="5715000" cy="2257425"/>
            <wp:effectExtent l="19050" t="0" r="0" b="0"/>
            <wp:docPr id="34" name="Picture 34" descr="24.Check if package is installed &amp; update it to the latest version">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24.Check if package is installed &amp; update it to the latest version">
                      <a:hlinkClick r:id="rId71"/>
                    </pic:cNvPr>
                    <pic:cNvPicPr>
                      <a:picLocks noChangeAspect="1" noChangeArrowheads="1"/>
                    </pic:cNvPicPr>
                  </pic:nvPicPr>
                  <pic:blipFill>
                    <a:blip r:embed="rId72"/>
                    <a:srcRect/>
                    <a:stretch>
                      <a:fillRect/>
                    </a:stretch>
                  </pic:blipFill>
                  <pic:spPr bwMode="auto">
                    <a:xfrm>
                      <a:off x="0" y="0"/>
                      <a:ext cx="5715000" cy="225742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194" w:author="Unknown"/>
          <w:rFonts w:ascii="Arial" w:eastAsia="Times New Roman" w:hAnsi="Arial" w:cs="Arial"/>
          <w:color w:val="3A3A3A"/>
          <w:sz w:val="23"/>
          <w:szCs w:val="23"/>
          <w:lang w:eastAsia="en-IN"/>
        </w:rPr>
      </w:pPr>
      <w:ins w:id="195" w:author="Unknown">
        <w:r w:rsidRPr="0090103F">
          <w:rPr>
            <w:rFonts w:ascii="Arial" w:eastAsia="Times New Roman" w:hAnsi="Arial" w:cs="Arial"/>
            <w:b/>
            <w:bCs/>
            <w:color w:val="3A3A3A"/>
            <w:sz w:val="23"/>
            <w:u w:val="single"/>
            <w:lang w:eastAsia="en-IN"/>
          </w:rPr>
          <w:t>Example 3:</w:t>
        </w:r>
        <w:r w:rsidRPr="0090103F">
          <w:rPr>
            <w:rFonts w:ascii="Arial" w:eastAsia="Times New Roman" w:hAnsi="Arial" w:cs="Arial"/>
            <w:color w:val="3A3A3A"/>
            <w:sz w:val="23"/>
            <w:szCs w:val="23"/>
            <w:lang w:eastAsia="en-IN"/>
          </w:rPr>
          <w:t> Install Apache Webserver</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196" w:author="Unknown"/>
          <w:rFonts w:ascii="inherit" w:eastAsia="Times New Roman" w:hAnsi="inherit" w:cs="Courier New"/>
          <w:color w:val="3A3A3A"/>
          <w:sz w:val="23"/>
          <w:szCs w:val="23"/>
          <w:lang w:eastAsia="en-IN"/>
        </w:rPr>
      </w:pPr>
      <w:ins w:id="197" w:author="Unknown">
        <w:r w:rsidRPr="0090103F">
          <w:rPr>
            <w:rFonts w:ascii="inherit" w:eastAsia="Times New Roman" w:hAnsi="inherit" w:cs="Courier New"/>
            <w:b/>
            <w:bCs/>
            <w:color w:val="3A3A3A"/>
            <w:sz w:val="23"/>
            <w:lang w:eastAsia="en-IN"/>
          </w:rPr>
          <w:t>$ ansible webservers -m yum -a "name=httpd state=present" –become</w:t>
        </w:r>
      </w:ins>
    </w:p>
    <w:p w:rsidR="0090103F" w:rsidRPr="0090103F" w:rsidRDefault="0090103F" w:rsidP="0090103F">
      <w:pPr>
        <w:shd w:val="clear" w:color="auto" w:fill="FFFFFF"/>
        <w:spacing w:after="0" w:line="240" w:lineRule="auto"/>
        <w:rPr>
          <w:ins w:id="198" w:author="Unknown"/>
          <w:rFonts w:ascii="Arial" w:eastAsia="Times New Roman" w:hAnsi="Arial" w:cs="Arial"/>
          <w:color w:val="3A3A3A"/>
          <w:sz w:val="23"/>
          <w:szCs w:val="23"/>
          <w:lang w:eastAsia="en-IN"/>
        </w:rPr>
      </w:pPr>
      <w:ins w:id="199" w:author="Unknown">
        <w:r w:rsidRPr="0090103F">
          <w:rPr>
            <w:rFonts w:ascii="Arial" w:eastAsia="Times New Roman" w:hAnsi="Arial" w:cs="Arial"/>
            <w:b/>
            <w:bCs/>
            <w:color w:val="000000"/>
            <w:sz w:val="23"/>
            <w:u w:val="single"/>
            <w:lang w:eastAsia="en-IN"/>
          </w:rPr>
          <w:t>Example 4:</w:t>
        </w:r>
        <w:r w:rsidRPr="0090103F">
          <w:rPr>
            <w:rFonts w:ascii="Arial" w:eastAsia="Times New Roman" w:hAnsi="Arial" w:cs="Arial"/>
            <w:b/>
            <w:bCs/>
            <w:color w:val="FF6600"/>
            <w:sz w:val="23"/>
            <w:u w:val="single"/>
            <w:lang w:eastAsia="en-IN"/>
          </w:rPr>
          <w:t> </w:t>
        </w:r>
        <w:r w:rsidRPr="0090103F">
          <w:rPr>
            <w:rFonts w:ascii="Arial" w:eastAsia="Times New Roman" w:hAnsi="Arial" w:cs="Arial"/>
            <w:color w:val="3A3A3A"/>
            <w:sz w:val="23"/>
            <w:szCs w:val="23"/>
            <w:lang w:eastAsia="en-IN"/>
          </w:rPr>
          <w:t>Check if Maven is installed or not.</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0" w:author="Unknown"/>
          <w:rFonts w:ascii="inherit" w:eastAsia="Times New Roman" w:hAnsi="inherit" w:cs="Courier New"/>
          <w:color w:val="3A3A3A"/>
          <w:sz w:val="23"/>
          <w:szCs w:val="23"/>
          <w:lang w:eastAsia="en-IN"/>
        </w:rPr>
      </w:pPr>
      <w:ins w:id="201" w:author="Unknown">
        <w:r w:rsidRPr="0090103F">
          <w:rPr>
            <w:rFonts w:ascii="inherit" w:eastAsia="Times New Roman" w:hAnsi="inherit" w:cs="Courier New"/>
            <w:b/>
            <w:bCs/>
            <w:color w:val="3A3A3A"/>
            <w:sz w:val="23"/>
            <w:lang w:eastAsia="en-IN"/>
          </w:rPr>
          <w:t>$ ansible webservers -m yum -a "name=maven state=absent" –become</w:t>
        </w:r>
      </w:ins>
    </w:p>
    <w:p w:rsidR="0090103F" w:rsidRPr="0090103F" w:rsidRDefault="0090103F" w:rsidP="0090103F">
      <w:pPr>
        <w:shd w:val="clear" w:color="auto" w:fill="FFFFFF"/>
        <w:spacing w:after="0" w:line="288" w:lineRule="atLeast"/>
        <w:outlineLvl w:val="3"/>
        <w:rPr>
          <w:ins w:id="202" w:author="Unknown"/>
          <w:rFonts w:ascii="Arial" w:eastAsia="Times New Roman" w:hAnsi="Arial" w:cs="Arial"/>
          <w:color w:val="3A3A3A"/>
          <w:sz w:val="29"/>
          <w:szCs w:val="29"/>
          <w:lang w:eastAsia="en-IN"/>
        </w:rPr>
      </w:pPr>
      <w:ins w:id="203" w:author="Unknown">
        <w:r w:rsidRPr="0090103F">
          <w:rPr>
            <w:rFonts w:ascii="Arial" w:eastAsia="Times New Roman" w:hAnsi="Arial" w:cs="Arial"/>
            <w:color w:val="FF6600"/>
            <w:sz w:val="29"/>
            <w:szCs w:val="29"/>
            <w:bdr w:val="none" w:sz="0" w:space="0" w:color="auto" w:frame="1"/>
            <w:lang w:eastAsia="en-IN"/>
          </w:rPr>
          <w:t>#8) Managing Services Module</w:t>
        </w:r>
      </w:ins>
    </w:p>
    <w:p w:rsidR="0090103F" w:rsidRPr="0090103F" w:rsidRDefault="0090103F" w:rsidP="0090103F">
      <w:pPr>
        <w:shd w:val="clear" w:color="auto" w:fill="FFFFFF"/>
        <w:spacing w:after="0" w:line="240" w:lineRule="auto"/>
        <w:rPr>
          <w:ins w:id="204" w:author="Unknown"/>
          <w:rFonts w:ascii="Arial" w:eastAsia="Times New Roman" w:hAnsi="Arial" w:cs="Arial"/>
          <w:color w:val="3A3A3A"/>
          <w:sz w:val="23"/>
          <w:szCs w:val="23"/>
          <w:lang w:eastAsia="en-IN"/>
        </w:rPr>
      </w:pPr>
      <w:ins w:id="205" w:author="Unknown">
        <w:r w:rsidRPr="0090103F">
          <w:rPr>
            <w:rFonts w:ascii="Arial" w:eastAsia="Times New Roman" w:hAnsi="Arial" w:cs="Arial"/>
            <w:color w:val="3A3A3A"/>
            <w:sz w:val="23"/>
            <w:szCs w:val="23"/>
            <w:lang w:eastAsia="en-IN"/>
          </w:rPr>
          <w:t>To manage services with ansible, we use a module </w:t>
        </w:r>
        <w:r w:rsidRPr="0090103F">
          <w:rPr>
            <w:rFonts w:ascii="Arial" w:eastAsia="Times New Roman" w:hAnsi="Arial" w:cs="Arial"/>
            <w:b/>
            <w:bCs/>
            <w:color w:val="3A3A3A"/>
            <w:sz w:val="23"/>
            <w:lang w:eastAsia="en-IN"/>
          </w:rPr>
          <w:t>‘service’.</w:t>
        </w:r>
      </w:ins>
    </w:p>
    <w:p w:rsidR="0090103F" w:rsidRPr="0090103F" w:rsidRDefault="0090103F" w:rsidP="0090103F">
      <w:pPr>
        <w:shd w:val="clear" w:color="auto" w:fill="FFFFFF"/>
        <w:spacing w:after="0" w:line="240" w:lineRule="auto"/>
        <w:rPr>
          <w:ins w:id="206" w:author="Unknown"/>
          <w:rFonts w:ascii="Arial" w:eastAsia="Times New Roman" w:hAnsi="Arial" w:cs="Arial"/>
          <w:color w:val="3A3A3A"/>
          <w:sz w:val="23"/>
          <w:szCs w:val="23"/>
          <w:lang w:eastAsia="en-IN"/>
        </w:rPr>
      </w:pPr>
      <w:ins w:id="207" w:author="Unknown">
        <w:r w:rsidRPr="0090103F">
          <w:rPr>
            <w:rFonts w:ascii="Arial" w:eastAsia="Times New Roman" w:hAnsi="Arial" w:cs="Arial"/>
            <w:b/>
            <w:bCs/>
            <w:color w:val="3A3A3A"/>
            <w:sz w:val="23"/>
            <w:lang w:eastAsia="en-IN"/>
          </w:rPr>
          <w:t>Starting a service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08" w:author="Unknown"/>
          <w:rFonts w:ascii="inherit" w:eastAsia="Times New Roman" w:hAnsi="inherit" w:cs="Courier New"/>
          <w:color w:val="3A3A3A"/>
          <w:sz w:val="23"/>
          <w:szCs w:val="23"/>
          <w:lang w:eastAsia="en-IN"/>
        </w:rPr>
      </w:pPr>
      <w:ins w:id="209" w:author="Unknown">
        <w:r w:rsidRPr="0090103F">
          <w:rPr>
            <w:rFonts w:ascii="inherit" w:eastAsia="Times New Roman" w:hAnsi="inherit" w:cs="Courier New"/>
            <w:b/>
            <w:bCs/>
            <w:color w:val="3A3A3A"/>
            <w:sz w:val="23"/>
            <w:lang w:eastAsia="en-IN"/>
          </w:rPr>
          <w:t>$ ansible webservers -m service -a “name=httpd state=started” --become</w:t>
        </w:r>
      </w:ins>
    </w:p>
    <w:p w:rsidR="0090103F" w:rsidRPr="0090103F" w:rsidRDefault="0090103F" w:rsidP="0090103F">
      <w:pPr>
        <w:shd w:val="clear" w:color="auto" w:fill="FFFFFF"/>
        <w:spacing w:after="0" w:line="240" w:lineRule="auto"/>
        <w:rPr>
          <w:ins w:id="210" w:author="Unknown"/>
          <w:rFonts w:ascii="Arial" w:eastAsia="Times New Roman" w:hAnsi="Arial" w:cs="Arial"/>
          <w:color w:val="3A3A3A"/>
          <w:sz w:val="23"/>
          <w:szCs w:val="23"/>
          <w:lang w:eastAsia="en-IN"/>
        </w:rPr>
      </w:pPr>
      <w:r>
        <w:rPr>
          <w:rFonts w:ascii="Arial" w:eastAsia="Times New Roman" w:hAnsi="Arial" w:cs="Arial"/>
          <w:noProof/>
          <w:color w:val="A53E33"/>
          <w:sz w:val="23"/>
          <w:szCs w:val="23"/>
          <w:bdr w:val="none" w:sz="0" w:space="0" w:color="auto" w:frame="1"/>
          <w:lang w:eastAsia="en-IN"/>
        </w:rPr>
        <w:lastRenderedPageBreak/>
        <w:drawing>
          <wp:inline distT="0" distB="0" distL="0" distR="0">
            <wp:extent cx="5715000" cy="3933825"/>
            <wp:effectExtent l="19050" t="0" r="0" b="0"/>
            <wp:docPr id="35" name="Picture 35" descr="25.Managing services module1">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25.Managing services module1">
                      <a:hlinkClick r:id="rId73"/>
                    </pic:cNvPr>
                    <pic:cNvPicPr>
                      <a:picLocks noChangeAspect="1" noChangeArrowheads="1"/>
                    </pic:cNvPicPr>
                  </pic:nvPicPr>
                  <pic:blipFill>
                    <a:blip r:embed="rId74"/>
                    <a:srcRect/>
                    <a:stretch>
                      <a:fillRect/>
                    </a:stretch>
                  </pic:blipFill>
                  <pic:spPr bwMode="auto">
                    <a:xfrm>
                      <a:off x="0" y="0"/>
                      <a:ext cx="5715000" cy="3933825"/>
                    </a:xfrm>
                    <a:prstGeom prst="rect">
                      <a:avLst/>
                    </a:prstGeom>
                    <a:noFill/>
                    <a:ln w="9525">
                      <a:noFill/>
                      <a:miter lim="800000"/>
                      <a:headEnd/>
                      <a:tailEnd/>
                    </a:ln>
                  </pic:spPr>
                </pic:pic>
              </a:graphicData>
            </a:graphic>
          </wp:inline>
        </w:drawing>
      </w:r>
      <w:r>
        <w:rPr>
          <w:rFonts w:ascii="Arial" w:eastAsia="Times New Roman" w:hAnsi="Arial" w:cs="Arial"/>
          <w:noProof/>
          <w:color w:val="A53E33"/>
          <w:sz w:val="23"/>
          <w:szCs w:val="23"/>
          <w:bdr w:val="none" w:sz="0" w:space="0" w:color="auto" w:frame="1"/>
          <w:lang w:eastAsia="en-IN"/>
        </w:rPr>
        <w:drawing>
          <wp:inline distT="0" distB="0" distL="0" distR="0">
            <wp:extent cx="5715000" cy="3762375"/>
            <wp:effectExtent l="19050" t="0" r="0" b="0"/>
            <wp:docPr id="36" name="Picture 36" descr="25.Managing services module2">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25.Managing services module2">
                      <a:hlinkClick r:id="rId75"/>
                    </pic:cNvPr>
                    <pic:cNvPicPr>
                      <a:picLocks noChangeAspect="1" noChangeArrowheads="1"/>
                    </pic:cNvPicPr>
                  </pic:nvPicPr>
                  <pic:blipFill>
                    <a:blip r:embed="rId76"/>
                    <a:srcRect/>
                    <a:stretch>
                      <a:fillRect/>
                    </a:stretch>
                  </pic:blipFill>
                  <pic:spPr bwMode="auto">
                    <a:xfrm>
                      <a:off x="0" y="0"/>
                      <a:ext cx="5715000" cy="3762375"/>
                    </a:xfrm>
                    <a:prstGeom prst="rect">
                      <a:avLst/>
                    </a:prstGeom>
                    <a:noFill/>
                    <a:ln w="9525">
                      <a:noFill/>
                      <a:miter lim="800000"/>
                      <a:headEnd/>
                      <a:tailEnd/>
                    </a:ln>
                  </pic:spPr>
                </pic:pic>
              </a:graphicData>
            </a:graphic>
          </wp:inline>
        </w:drawing>
      </w:r>
    </w:p>
    <w:p w:rsidR="0090103F" w:rsidRPr="0090103F" w:rsidRDefault="0090103F" w:rsidP="0090103F">
      <w:pPr>
        <w:shd w:val="clear" w:color="auto" w:fill="FFFFFF"/>
        <w:spacing w:after="0" w:line="240" w:lineRule="auto"/>
        <w:rPr>
          <w:ins w:id="211" w:author="Unknown"/>
          <w:rFonts w:ascii="Arial" w:eastAsia="Times New Roman" w:hAnsi="Arial" w:cs="Arial"/>
          <w:color w:val="3A3A3A"/>
          <w:sz w:val="23"/>
          <w:szCs w:val="23"/>
          <w:lang w:eastAsia="en-IN"/>
        </w:rPr>
      </w:pPr>
      <w:ins w:id="212" w:author="Unknown">
        <w:r w:rsidRPr="0090103F">
          <w:rPr>
            <w:rFonts w:ascii="Arial" w:eastAsia="Times New Roman" w:hAnsi="Arial" w:cs="Arial"/>
            <w:b/>
            <w:bCs/>
            <w:color w:val="3A3A3A"/>
            <w:sz w:val="23"/>
            <w:lang w:eastAsia="en-IN"/>
          </w:rPr>
          <w:t>Stopping a service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3" w:author="Unknown"/>
          <w:rFonts w:ascii="inherit" w:eastAsia="Times New Roman" w:hAnsi="inherit" w:cs="Courier New"/>
          <w:color w:val="3A3A3A"/>
          <w:sz w:val="23"/>
          <w:szCs w:val="23"/>
          <w:lang w:eastAsia="en-IN"/>
        </w:rPr>
      </w:pPr>
      <w:ins w:id="214" w:author="Unknown">
        <w:r w:rsidRPr="0090103F">
          <w:rPr>
            <w:rFonts w:ascii="inherit" w:eastAsia="Times New Roman" w:hAnsi="inherit" w:cs="Courier New"/>
            <w:b/>
            <w:bCs/>
            <w:color w:val="3A3A3A"/>
            <w:sz w:val="23"/>
            <w:lang w:eastAsia="en-IN"/>
          </w:rPr>
          <w:t>$ ansible webservers -m service -a “name=httpd state=stopped” --become</w:t>
        </w:r>
      </w:ins>
    </w:p>
    <w:p w:rsidR="0090103F" w:rsidRPr="0090103F" w:rsidRDefault="0090103F" w:rsidP="0090103F">
      <w:pPr>
        <w:shd w:val="clear" w:color="auto" w:fill="FFFFFF"/>
        <w:spacing w:after="0" w:line="240" w:lineRule="auto"/>
        <w:rPr>
          <w:ins w:id="215" w:author="Unknown"/>
          <w:rFonts w:ascii="Arial" w:eastAsia="Times New Roman" w:hAnsi="Arial" w:cs="Arial"/>
          <w:color w:val="3A3A3A"/>
          <w:sz w:val="23"/>
          <w:szCs w:val="23"/>
          <w:lang w:eastAsia="en-IN"/>
        </w:rPr>
      </w:pPr>
      <w:ins w:id="216" w:author="Unknown">
        <w:r w:rsidRPr="0090103F">
          <w:rPr>
            <w:rFonts w:ascii="Arial" w:eastAsia="Times New Roman" w:hAnsi="Arial" w:cs="Arial"/>
            <w:b/>
            <w:bCs/>
            <w:color w:val="3A3A3A"/>
            <w:sz w:val="23"/>
            <w:lang w:eastAsia="en-IN"/>
          </w:rPr>
          <w:t>Restarting a service</w:t>
        </w:r>
      </w:ins>
    </w:p>
    <w:p w:rsidR="0090103F" w:rsidRPr="0090103F" w:rsidRDefault="0090103F" w:rsidP="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17" w:author="Unknown"/>
          <w:rFonts w:ascii="inherit" w:eastAsia="Times New Roman" w:hAnsi="inherit" w:cs="Courier New"/>
          <w:color w:val="3A3A3A"/>
          <w:sz w:val="23"/>
          <w:szCs w:val="23"/>
          <w:lang w:eastAsia="en-IN"/>
        </w:rPr>
      </w:pPr>
      <w:ins w:id="218" w:author="Unknown">
        <w:r w:rsidRPr="0090103F">
          <w:rPr>
            <w:rFonts w:ascii="inherit" w:eastAsia="Times New Roman" w:hAnsi="inherit" w:cs="Courier New"/>
            <w:b/>
            <w:bCs/>
            <w:color w:val="3A3A3A"/>
            <w:sz w:val="23"/>
            <w:lang w:eastAsia="en-IN"/>
          </w:rPr>
          <w:t>$ ansible webservers -m service -a “name=httpd state=restarted --become</w:t>
        </w:r>
      </w:ins>
    </w:p>
    <w:p w:rsidR="0090103F" w:rsidRPr="0090103F" w:rsidRDefault="0090103F" w:rsidP="0090103F">
      <w:pPr>
        <w:shd w:val="clear" w:color="auto" w:fill="FFFFFF"/>
        <w:spacing w:after="0" w:line="240" w:lineRule="auto"/>
        <w:rPr>
          <w:ins w:id="219" w:author="Unknown"/>
          <w:rFonts w:ascii="Arial" w:eastAsia="Times New Roman" w:hAnsi="Arial" w:cs="Arial"/>
          <w:color w:val="3A3A3A"/>
          <w:sz w:val="23"/>
          <w:szCs w:val="23"/>
          <w:lang w:eastAsia="en-IN"/>
        </w:rPr>
      </w:pPr>
      <w:ins w:id="220" w:author="Unknown">
        <w:r w:rsidRPr="0090103F">
          <w:rPr>
            <w:rFonts w:ascii="Arial" w:eastAsia="Times New Roman" w:hAnsi="Arial" w:cs="Arial"/>
            <w:color w:val="3A3A3A"/>
            <w:sz w:val="23"/>
            <w:szCs w:val="23"/>
            <w:lang w:eastAsia="en-IN"/>
          </w:rPr>
          <w:t>Click </w:t>
        </w:r>
        <w:r w:rsidRPr="0090103F">
          <w:rPr>
            <w:rFonts w:ascii="Arial" w:eastAsia="Times New Roman" w:hAnsi="Arial" w:cs="Arial"/>
            <w:color w:val="3A3A3A"/>
            <w:sz w:val="23"/>
            <w:szCs w:val="23"/>
            <w:lang w:eastAsia="en-IN"/>
          </w:rPr>
          <w:fldChar w:fldCharType="begin"/>
        </w:r>
        <w:r w:rsidRPr="0090103F">
          <w:rPr>
            <w:rFonts w:ascii="Arial" w:eastAsia="Times New Roman" w:hAnsi="Arial" w:cs="Arial"/>
            <w:color w:val="3A3A3A"/>
            <w:sz w:val="23"/>
            <w:szCs w:val="23"/>
            <w:lang w:eastAsia="en-IN"/>
          </w:rPr>
          <w:instrText xml:space="preserve"> HYPERLINK "http://docs.ansible.com/ansible/latest/modules/list_of_all_modules.html" \t "_blank" </w:instrText>
        </w:r>
        <w:r w:rsidRPr="0090103F">
          <w:rPr>
            <w:rFonts w:ascii="Arial" w:eastAsia="Times New Roman" w:hAnsi="Arial" w:cs="Arial"/>
            <w:color w:val="3A3A3A"/>
            <w:sz w:val="23"/>
            <w:szCs w:val="23"/>
            <w:lang w:eastAsia="en-IN"/>
          </w:rPr>
          <w:fldChar w:fldCharType="separate"/>
        </w:r>
        <w:r w:rsidRPr="0090103F">
          <w:rPr>
            <w:rFonts w:ascii="Arial" w:eastAsia="Times New Roman" w:hAnsi="Arial" w:cs="Arial"/>
            <w:color w:val="A53E33"/>
            <w:sz w:val="23"/>
            <w:u w:val="single"/>
            <w:lang w:eastAsia="en-IN"/>
          </w:rPr>
          <w:t>here</w:t>
        </w:r>
        <w:r w:rsidRPr="0090103F">
          <w:rPr>
            <w:rFonts w:ascii="Arial" w:eastAsia="Times New Roman" w:hAnsi="Arial" w:cs="Arial"/>
            <w:color w:val="3A3A3A"/>
            <w:sz w:val="23"/>
            <w:szCs w:val="23"/>
            <w:lang w:eastAsia="en-IN"/>
          </w:rPr>
          <w:fldChar w:fldCharType="end"/>
        </w:r>
        <w:r w:rsidRPr="0090103F">
          <w:rPr>
            <w:rFonts w:ascii="Arial" w:eastAsia="Times New Roman" w:hAnsi="Arial" w:cs="Arial"/>
            <w:color w:val="3A3A3A"/>
            <w:sz w:val="23"/>
            <w:szCs w:val="23"/>
            <w:lang w:eastAsia="en-IN"/>
          </w:rPr>
          <w:t> to get the Complete Module list.</w:t>
        </w:r>
      </w:ins>
    </w:p>
    <w:p w:rsidR="0074086B" w:rsidRDefault="0074086B"/>
    <w:sectPr w:rsidR="0074086B" w:rsidSect="0074086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1C30BE"/>
    <w:multiLevelType w:val="multilevel"/>
    <w:tmpl w:val="51A2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66465F"/>
    <w:multiLevelType w:val="multilevel"/>
    <w:tmpl w:val="C00C3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23E557C"/>
    <w:multiLevelType w:val="multilevel"/>
    <w:tmpl w:val="9D52B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0103F"/>
    <w:rsid w:val="0074086B"/>
    <w:rsid w:val="009010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86B"/>
  </w:style>
  <w:style w:type="paragraph" w:styleId="Heading3">
    <w:name w:val="heading 3"/>
    <w:basedOn w:val="Normal"/>
    <w:link w:val="Heading3Char"/>
    <w:uiPriority w:val="9"/>
    <w:qFormat/>
    <w:rsid w:val="009010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0103F"/>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103F"/>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0103F"/>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9010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103F"/>
    <w:rPr>
      <w:b/>
      <w:bCs/>
    </w:rPr>
  </w:style>
  <w:style w:type="paragraph" w:styleId="HTMLPreformatted">
    <w:name w:val="HTML Preformatted"/>
    <w:basedOn w:val="Normal"/>
    <w:link w:val="HTMLPreformattedChar"/>
    <w:uiPriority w:val="99"/>
    <w:semiHidden/>
    <w:unhideWhenUsed/>
    <w:rsid w:val="009010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0103F"/>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90103F"/>
    <w:rPr>
      <w:color w:val="0000FF"/>
      <w:u w:val="single"/>
    </w:rPr>
  </w:style>
  <w:style w:type="paragraph" w:styleId="BalloonText">
    <w:name w:val="Balloon Text"/>
    <w:basedOn w:val="Normal"/>
    <w:link w:val="BalloonTextChar"/>
    <w:uiPriority w:val="99"/>
    <w:semiHidden/>
    <w:unhideWhenUsed/>
    <w:rsid w:val="00901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0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7460538">
      <w:bodyDiv w:val="1"/>
      <w:marLeft w:val="0"/>
      <w:marRight w:val="0"/>
      <w:marTop w:val="0"/>
      <w:marBottom w:val="0"/>
      <w:divBdr>
        <w:top w:val="none" w:sz="0" w:space="0" w:color="auto"/>
        <w:left w:val="none" w:sz="0" w:space="0" w:color="auto"/>
        <w:bottom w:val="none" w:sz="0" w:space="0" w:color="auto"/>
        <w:right w:val="none" w:sz="0" w:space="0" w:color="auto"/>
      </w:divBdr>
      <w:divsChild>
        <w:div w:id="123274707">
          <w:marLeft w:val="0"/>
          <w:marRight w:val="0"/>
          <w:marTop w:val="0"/>
          <w:marBottom w:val="0"/>
          <w:divBdr>
            <w:top w:val="none" w:sz="0" w:space="0" w:color="auto"/>
            <w:left w:val="none" w:sz="0" w:space="0" w:color="auto"/>
            <w:bottom w:val="none" w:sz="0" w:space="0" w:color="auto"/>
            <w:right w:val="none" w:sz="0" w:space="0" w:color="auto"/>
          </w:divBdr>
        </w:div>
        <w:div w:id="21070706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dn.softwaretestinghelp.com/wp-content/qa/uploads/2018/07/6.Control-Machine-ssh-keygen.png" TargetMode="External"/><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hyperlink" Target="https://cdn.softwaretestinghelp.com/wp-content/qa/uploads/2018/07/16.User-Module-to-add-user.png" TargetMode="External"/><Relationship Id="rId21" Type="http://schemas.openxmlformats.org/officeDocument/2006/relationships/hyperlink" Target="https://cdn.softwaretestinghelp.com/wp-content/qa/uploads/2018/07/8.Control-Machine-login-without-pwd.png" TargetMode="External"/><Relationship Id="rId34" Type="http://schemas.openxmlformats.org/officeDocument/2006/relationships/image" Target="media/image15.png"/><Relationship Id="rId42" Type="http://schemas.openxmlformats.org/officeDocument/2006/relationships/image" Target="media/image19.png"/><Relationship Id="rId47" Type="http://schemas.openxmlformats.org/officeDocument/2006/relationships/hyperlink" Target="https://cdn.softwaretestinghelp.com/wp-content/qa/uploads/2018/07/18.file-module-create-file1.png" TargetMode="External"/><Relationship Id="rId50" Type="http://schemas.openxmlformats.org/officeDocument/2006/relationships/image" Target="media/image23.png"/><Relationship Id="rId55" Type="http://schemas.openxmlformats.org/officeDocument/2006/relationships/hyperlink" Target="https://cdn.softwaretestinghelp.com/wp-content/qa/uploads/2018/07/20.delete-file1.png" TargetMode="External"/><Relationship Id="rId63" Type="http://schemas.openxmlformats.org/officeDocument/2006/relationships/hyperlink" Target="https://cdn.softwaretestinghelp.com/wp-content/qa/uploads/2018/07/22.Copy-Module1.png" TargetMode="External"/><Relationship Id="rId68" Type="http://schemas.openxmlformats.org/officeDocument/2006/relationships/image" Target="media/image32.png"/><Relationship Id="rId76" Type="http://schemas.openxmlformats.org/officeDocument/2006/relationships/image" Target="media/image36.png"/><Relationship Id="rId7" Type="http://schemas.openxmlformats.org/officeDocument/2006/relationships/hyperlink" Target="https://cdn.softwaretestinghelp.com/wp-content/qa/uploads/2018/07/3.Edit-config-file.png" TargetMode="External"/><Relationship Id="rId71" Type="http://schemas.openxmlformats.org/officeDocument/2006/relationships/hyperlink" Target="https://cdn.softwaretestinghelp.com/wp-content/qa/uploads/2018/07/24.Check-if-package-is-installed-update-it-to-the-latest-version.png"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cdn.softwaretestinghelp.com/wp-content/qa/uploads/2018/07/11.To-test-the-connectivity-of-the-servers.png" TargetMode="External"/><Relationship Id="rId11" Type="http://schemas.openxmlformats.org/officeDocument/2006/relationships/hyperlink" Target="https://cdn.softwaretestinghelp.com/wp-content/qa/uploads/2018/07/5.user-ansible.png" TargetMode="External"/><Relationship Id="rId24" Type="http://schemas.openxmlformats.org/officeDocument/2006/relationships/image" Target="media/image10.png"/><Relationship Id="rId32" Type="http://schemas.openxmlformats.org/officeDocument/2006/relationships/image" Target="media/image14.png"/><Relationship Id="rId37" Type="http://schemas.openxmlformats.org/officeDocument/2006/relationships/hyperlink" Target="https://cdn.softwaretestinghelp.com/wp-content/qa/uploads/2018/07/15.Shell-Module.png" TargetMode="External"/><Relationship Id="rId40" Type="http://schemas.openxmlformats.org/officeDocument/2006/relationships/image" Target="media/image18.png"/><Relationship Id="rId45" Type="http://schemas.openxmlformats.org/officeDocument/2006/relationships/hyperlink" Target="https://cdn.softwaretestinghelp.com/wp-content/qa/uploads/2018/07/17.to-delete-user2.png" TargetMode="External"/><Relationship Id="rId53" Type="http://schemas.openxmlformats.org/officeDocument/2006/relationships/hyperlink" Target="https://cdn.softwaretestinghelp.com/wp-content/qa/uploads/2018/07/19.create-dir2.png" TargetMode="External"/><Relationship Id="rId58" Type="http://schemas.openxmlformats.org/officeDocument/2006/relationships/image" Target="media/image27.png"/><Relationship Id="rId66" Type="http://schemas.openxmlformats.org/officeDocument/2006/relationships/image" Target="media/image31.png"/><Relationship Id="rId74" Type="http://schemas.openxmlformats.org/officeDocument/2006/relationships/image" Target="media/image35.png"/><Relationship Id="rId5" Type="http://schemas.openxmlformats.org/officeDocument/2006/relationships/hyperlink" Target="https://cdn.softwaretestinghelp.com/wp-content/qa/uploads/2018/07/2.Edit-the-sshd_config-file.png" TargetMode="External"/><Relationship Id="rId15" Type="http://schemas.openxmlformats.org/officeDocument/2006/relationships/hyperlink" Target="https://cdn.softwaretestinghelp.com/wp-content/qa/uploads/2018/07/6.Target-Machine-ssh-keygen.png" TargetMode="External"/><Relationship Id="rId23" Type="http://schemas.openxmlformats.org/officeDocument/2006/relationships/hyperlink" Target="https://cdn.softwaretestinghelp.com/wp-content/qa/uploads/2018/07/8.Target-machine-login-without-pwd.png" TargetMode="External"/><Relationship Id="rId28" Type="http://schemas.openxmlformats.org/officeDocument/2006/relationships/image" Target="media/image12.png"/><Relationship Id="rId36" Type="http://schemas.openxmlformats.org/officeDocument/2006/relationships/image" Target="media/image16.png"/><Relationship Id="rId49" Type="http://schemas.openxmlformats.org/officeDocument/2006/relationships/hyperlink" Target="https://cdn.softwaretestinghelp.com/wp-content/qa/uploads/2018/07/18.file-module-create-file2.png" TargetMode="External"/><Relationship Id="rId57" Type="http://schemas.openxmlformats.org/officeDocument/2006/relationships/hyperlink" Target="https://cdn.softwaretestinghelp.com/wp-content/qa/uploads/2018/07/20.delete-file2.png" TargetMode="External"/><Relationship Id="rId61" Type="http://schemas.openxmlformats.org/officeDocument/2006/relationships/hyperlink" Target="https://cdn.softwaretestinghelp.com/wp-content/qa/uploads/2018/07/21.-delete-dir2.png" TargetMode="External"/><Relationship Id="rId10" Type="http://schemas.openxmlformats.org/officeDocument/2006/relationships/image" Target="media/image3.png"/><Relationship Id="rId19" Type="http://schemas.openxmlformats.org/officeDocument/2006/relationships/hyperlink" Target="https://cdn.softwaretestinghelp.com/wp-content/qa/uploads/2018/07/7.Target-Machine-ssh-copy-id.png" TargetMode="External"/><Relationship Id="rId31" Type="http://schemas.openxmlformats.org/officeDocument/2006/relationships/hyperlink" Target="https://cdn.softwaretestinghelp.com/wp-content/qa/uploads/2018/07/12.Overview-of-Ansible-usage.png" TargetMode="External"/><Relationship Id="rId44" Type="http://schemas.openxmlformats.org/officeDocument/2006/relationships/image" Target="media/image20.png"/><Relationship Id="rId52" Type="http://schemas.openxmlformats.org/officeDocument/2006/relationships/image" Target="media/image24.png"/><Relationship Id="rId60" Type="http://schemas.openxmlformats.org/officeDocument/2006/relationships/image" Target="media/image28.png"/><Relationship Id="rId65" Type="http://schemas.openxmlformats.org/officeDocument/2006/relationships/hyperlink" Target="https://cdn.softwaretestinghelp.com/wp-content/qa/uploads/2018/07/22.Copy-Module2.png" TargetMode="External"/><Relationship Id="rId73" Type="http://schemas.openxmlformats.org/officeDocument/2006/relationships/hyperlink" Target="https://cdn.softwaretestinghelp.com/wp-content/qa/uploads/2018/07/25.Managing-services-module1.png"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dn.softwaretestinghelp.com/wp-content/qa/uploads/2018/07/4.add-the-user-ansible.png"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yperlink" Target="https://cdn.softwaretestinghelp.com/wp-content/qa/uploads/2018/07/10.add-all-the-servers-which-needs-to-be-managed.png" TargetMode="External"/><Relationship Id="rId30" Type="http://schemas.openxmlformats.org/officeDocument/2006/relationships/image" Target="media/image13.png"/><Relationship Id="rId35" Type="http://schemas.openxmlformats.org/officeDocument/2006/relationships/hyperlink" Target="https://cdn.softwaretestinghelp.com/wp-content/qa/uploads/2018/07/14.command-module.png" TargetMode="External"/><Relationship Id="rId43" Type="http://schemas.openxmlformats.org/officeDocument/2006/relationships/hyperlink" Target="https://cdn.softwaretestinghelp.com/wp-content/qa/uploads/2018/07/17.to-delete-user1.png" TargetMode="External"/><Relationship Id="rId48" Type="http://schemas.openxmlformats.org/officeDocument/2006/relationships/image" Target="media/image22.png"/><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hyperlink" Target="https://cdn.softwaretestinghelp.com/wp-content/qa/uploads/2018/07/23.Managing-Software-Packages2.png" TargetMode="External"/><Relationship Id="rId77"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hyperlink" Target="https://cdn.softwaretestinghelp.com/wp-content/qa/uploads/2018/07/19.create-dir1.png" TargetMode="External"/><Relationship Id="rId72"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cdn.softwaretestinghelp.com/wp-content/qa/uploads/2018/07/7.Control-Machine-ssh-copy-id.png" TargetMode="External"/><Relationship Id="rId25" Type="http://schemas.openxmlformats.org/officeDocument/2006/relationships/hyperlink" Target="https://cdn.softwaretestinghelp.com/wp-content/qa/uploads/2018/07/9.enable-the-inventory-file-parameter-on-the-Control-machine.png" TargetMode="External"/><Relationship Id="rId33" Type="http://schemas.openxmlformats.org/officeDocument/2006/relationships/hyperlink" Target="https://cdn.softwaretestinghelp.com/wp-content/qa/uploads/2018/07/13.Setup-Module.png" TargetMode="External"/><Relationship Id="rId38" Type="http://schemas.openxmlformats.org/officeDocument/2006/relationships/image" Target="media/image17.png"/><Relationship Id="rId46" Type="http://schemas.openxmlformats.org/officeDocument/2006/relationships/image" Target="media/image21.png"/><Relationship Id="rId59" Type="http://schemas.openxmlformats.org/officeDocument/2006/relationships/hyperlink" Target="https://cdn.softwaretestinghelp.com/wp-content/qa/uploads/2018/07/21.-delete-dir1.png" TargetMode="External"/><Relationship Id="rId67" Type="http://schemas.openxmlformats.org/officeDocument/2006/relationships/hyperlink" Target="https://cdn.softwaretestinghelp.com/wp-content/qa/uploads/2018/07/23.Managing-Software-Packages1.png" TargetMode="External"/><Relationship Id="rId20" Type="http://schemas.openxmlformats.org/officeDocument/2006/relationships/image" Target="media/image8.png"/><Relationship Id="rId41" Type="http://schemas.openxmlformats.org/officeDocument/2006/relationships/hyperlink" Target="https://cdn.softwaretestinghelp.com/wp-content/qa/uploads/2018/07/16.user-module-delt-user.png" TargetMode="External"/><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image" Target="media/image33.png"/><Relationship Id="rId75" Type="http://schemas.openxmlformats.org/officeDocument/2006/relationships/hyperlink" Target="https://cdn.softwaretestinghelp.com/wp-content/qa/uploads/2018/07/25.Managing-services-module2.png"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16</Pages>
  <Words>1398</Words>
  <Characters>7974</Characters>
  <Application>Microsoft Office Word</Application>
  <DocSecurity>0</DocSecurity>
  <Lines>66</Lines>
  <Paragraphs>18</Paragraphs>
  <ScaleCrop>false</ScaleCrop>
  <Company/>
  <LinksUpToDate>false</LinksUpToDate>
  <CharactersWithSpaces>9354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2019-08-06T07:25:00Z</dcterms:created>
  <dcterms:modified xsi:type="dcterms:W3CDTF">2019-08-06T07:29:00Z</dcterms:modified>
</cp:coreProperties>
</file>